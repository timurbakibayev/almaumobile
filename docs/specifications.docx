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  <w:r w:rsidRPr="005B6031">
        <w:rPr>
          <w:noProof/>
          <w:szCs w:val="28"/>
        </w:rPr>
        <w:drawing>
          <wp:inline distT="0" distB="0" distL="0" distR="0" wp14:anchorId="33F3CB10" wp14:editId="2AC1FF07">
            <wp:extent cx="1895475" cy="600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031">
        <w:rPr>
          <w:noProof/>
          <w:szCs w:val="28"/>
        </w:rPr>
        <w:t xml:space="preserve"> </w:t>
      </w:r>
    </w:p>
    <w:tbl>
      <w:tblPr>
        <w:tblpPr w:leftFromText="180" w:rightFromText="180" w:vertAnchor="page" w:horzAnchor="margin" w:tblpXSpec="right" w:tblpY="3211"/>
        <w:tblOverlap w:val="never"/>
        <w:tblW w:w="4270" w:type="dxa"/>
        <w:tblLook w:val="04A0" w:firstRow="1" w:lastRow="0" w:firstColumn="1" w:lastColumn="0" w:noHBand="0" w:noVBand="1"/>
      </w:tblPr>
      <w:tblGrid>
        <w:gridCol w:w="4270"/>
      </w:tblGrid>
      <w:tr w:rsidR="00036F21" w:rsidRPr="005B6031" w:rsidTr="00036F21">
        <w:trPr>
          <w:trHeight w:val="402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F21" w:rsidRPr="005B6031" w:rsidRDefault="00036F21" w:rsidP="00036F2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031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</w:tc>
      </w:tr>
      <w:tr w:rsidR="00036F21" w:rsidRPr="005B6031" w:rsidTr="00036F21">
        <w:trPr>
          <w:trHeight w:val="402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F21" w:rsidRPr="005B6031" w:rsidRDefault="00036F21" w:rsidP="00036F2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31">
              <w:rPr>
                <w:rFonts w:ascii="Times New Roman" w:hAnsi="Times New Roman" w:cs="Times New Roman"/>
                <w:sz w:val="28"/>
                <w:szCs w:val="28"/>
              </w:rPr>
              <w:t>Проректор по корпоративному развитию</w:t>
            </w:r>
          </w:p>
        </w:tc>
      </w:tr>
      <w:tr w:rsidR="00036F21" w:rsidRPr="005B6031" w:rsidTr="00036F21">
        <w:trPr>
          <w:trHeight w:val="402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F21" w:rsidRPr="005B6031" w:rsidRDefault="00036F21" w:rsidP="00036F2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31">
              <w:rPr>
                <w:rFonts w:ascii="Times New Roman" w:hAnsi="Times New Roman" w:cs="Times New Roman"/>
                <w:sz w:val="28"/>
                <w:szCs w:val="28"/>
              </w:rPr>
              <w:t>_______________ Р. Кожахметов</w:t>
            </w:r>
          </w:p>
        </w:tc>
      </w:tr>
      <w:tr w:rsidR="00036F21" w:rsidRPr="005B6031" w:rsidTr="00036F21">
        <w:trPr>
          <w:trHeight w:val="402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F21" w:rsidRPr="005B6031" w:rsidRDefault="00036F21" w:rsidP="00036F2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6031">
              <w:rPr>
                <w:rFonts w:ascii="Times New Roman" w:hAnsi="Times New Roman" w:cs="Times New Roman"/>
                <w:sz w:val="28"/>
                <w:szCs w:val="28"/>
              </w:rPr>
              <w:t>"_____"_________________2018г.</w:t>
            </w:r>
          </w:p>
        </w:tc>
      </w:tr>
    </w:tbl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 w:firstLine="0"/>
        <w:jc w:val="both"/>
        <w:rPr>
          <w:caps/>
          <w:szCs w:val="28"/>
        </w:rPr>
      </w:pPr>
    </w:p>
    <w:p w:rsidR="00036F21" w:rsidRPr="005B6031" w:rsidRDefault="00036F21" w:rsidP="00036F21">
      <w:pPr>
        <w:spacing w:after="0" w:line="240" w:lineRule="auto"/>
        <w:jc w:val="both"/>
        <w:rPr>
          <w:rFonts w:ascii="Times New Roman" w:hAnsi="Times New Roman" w:cs="Times New Roman"/>
          <w:lang w:eastAsia="ru-RU"/>
        </w:rPr>
      </w:pPr>
    </w:p>
    <w:p w:rsidR="00036F21" w:rsidRPr="005B6031" w:rsidRDefault="00036F21" w:rsidP="00036F21">
      <w:pPr>
        <w:spacing w:after="0" w:line="240" w:lineRule="auto"/>
        <w:jc w:val="both"/>
        <w:rPr>
          <w:rFonts w:ascii="Times New Roman" w:hAnsi="Times New Roman" w:cs="Times New Roman"/>
          <w:lang w:eastAsia="ru-RU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6031">
        <w:rPr>
          <w:rFonts w:ascii="Times New Roman" w:hAnsi="Times New Roman" w:cs="Times New Roman"/>
          <w:b/>
          <w:sz w:val="36"/>
          <w:szCs w:val="36"/>
        </w:rPr>
        <w:t>Техническое задание</w:t>
      </w: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6031">
        <w:rPr>
          <w:rFonts w:ascii="Times New Roman" w:hAnsi="Times New Roman" w:cs="Times New Roman"/>
          <w:b/>
          <w:sz w:val="36"/>
          <w:szCs w:val="36"/>
        </w:rPr>
        <w:t xml:space="preserve">на разработку </w:t>
      </w:r>
      <w:r w:rsidR="00CD5616" w:rsidRPr="005B6031">
        <w:rPr>
          <w:rFonts w:ascii="Times New Roman" w:hAnsi="Times New Roman" w:cs="Times New Roman"/>
          <w:b/>
          <w:sz w:val="36"/>
          <w:szCs w:val="36"/>
        </w:rPr>
        <w:t xml:space="preserve">Мобильного приложения </w:t>
      </w:r>
      <w:r w:rsidR="001A6DCF" w:rsidRPr="005B6031">
        <w:rPr>
          <w:rFonts w:ascii="Times New Roman" w:hAnsi="Times New Roman" w:cs="Times New Roman"/>
          <w:b/>
          <w:sz w:val="36"/>
          <w:szCs w:val="36"/>
          <w:lang w:val="en-US"/>
        </w:rPr>
        <w:t>AlmaU</w:t>
      </w:r>
      <w:r w:rsidRPr="005B603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/>
        <w:jc w:val="both"/>
        <w:rPr>
          <w:caps/>
          <w:szCs w:val="28"/>
        </w:rPr>
      </w:pPr>
    </w:p>
    <w:p w:rsidR="00036F21" w:rsidRPr="005B6031" w:rsidRDefault="00036F21" w:rsidP="00036F21">
      <w:pPr>
        <w:spacing w:after="0" w:line="240" w:lineRule="auto"/>
        <w:jc w:val="both"/>
        <w:rPr>
          <w:rFonts w:ascii="Times New Roman" w:hAnsi="Times New Roman" w:cs="Times New Roman"/>
          <w:lang w:eastAsia="ru-RU"/>
        </w:rPr>
      </w:pPr>
    </w:p>
    <w:p w:rsidR="00036F21" w:rsidRPr="005B6031" w:rsidRDefault="00036F21" w:rsidP="00036F21">
      <w:pPr>
        <w:pStyle w:val="4"/>
        <w:tabs>
          <w:tab w:val="left" w:pos="0"/>
        </w:tabs>
        <w:ind w:left="0" w:firstLine="0"/>
        <w:jc w:val="both"/>
        <w:rPr>
          <w:caps/>
          <w:szCs w:val="28"/>
        </w:rPr>
      </w:pPr>
    </w:p>
    <w:p w:rsidR="00036F21" w:rsidRPr="005B6031" w:rsidRDefault="00036F21" w:rsidP="00036F21">
      <w:pPr>
        <w:rPr>
          <w:lang w:eastAsia="ru-RU"/>
        </w:rPr>
      </w:pPr>
    </w:p>
    <w:p w:rsidR="00036F21" w:rsidRPr="005B6031" w:rsidRDefault="00036F21" w:rsidP="00036F21">
      <w:pPr>
        <w:rPr>
          <w:lang w:eastAsia="ru-RU"/>
        </w:rPr>
      </w:pPr>
    </w:p>
    <w:p w:rsidR="00036F21" w:rsidRPr="005B6031" w:rsidRDefault="00036F21" w:rsidP="00036F21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036F21" w:rsidRPr="005B6031" w:rsidSect="00036F21">
          <w:footerReference w:type="default" r:id="rId8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  <w:r w:rsidRPr="005B6031">
        <w:rPr>
          <w:rFonts w:ascii="Times New Roman" w:hAnsi="Times New Roman" w:cs="Times New Roman"/>
          <w:sz w:val="28"/>
          <w:szCs w:val="28"/>
        </w:rPr>
        <w:t>Алматы, 2018</w:t>
      </w:r>
    </w:p>
    <w:p w:rsidR="00036F21" w:rsidRPr="005B6031" w:rsidRDefault="00036F21" w:rsidP="00036F21">
      <w:pPr>
        <w:pStyle w:val="a8"/>
        <w:tabs>
          <w:tab w:val="left" w:pos="0"/>
        </w:tabs>
        <w:jc w:val="both"/>
        <w:outlineLvl w:val="0"/>
        <w:rPr>
          <w:b/>
          <w:lang w:val="fr-FR"/>
        </w:rPr>
      </w:pPr>
      <w:bookmarkStart w:id="0" w:name="_Toc375231690"/>
      <w:bookmarkStart w:id="1" w:name="_Toc378148309"/>
      <w:r w:rsidRPr="005B6031">
        <w:rPr>
          <w:b/>
        </w:rPr>
        <w:t>Контроль документа</w:t>
      </w:r>
      <w:bookmarkEnd w:id="0"/>
      <w:bookmarkEnd w:id="1"/>
    </w:p>
    <w:tbl>
      <w:tblPr>
        <w:tblW w:w="0" w:type="auto"/>
        <w:tblInd w:w="-1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080" w:firstRow="0" w:lastRow="0" w:firstColumn="1" w:lastColumn="0" w:noHBand="0" w:noVBand="0"/>
      </w:tblPr>
      <w:tblGrid>
        <w:gridCol w:w="2458"/>
        <w:gridCol w:w="336"/>
        <w:gridCol w:w="6420"/>
      </w:tblGrid>
      <w:tr w:rsidR="00036F21" w:rsidRPr="005B6031" w:rsidTr="00036F21">
        <w:trPr>
          <w:trHeight w:val="454"/>
        </w:trPr>
        <w:tc>
          <w:tcPr>
            <w:tcW w:w="0" w:type="auto"/>
            <w:shd w:val="clear" w:color="auto" w:fill="auto"/>
            <w:vAlign w:val="center"/>
          </w:tcPr>
          <w:p w:rsidR="00036F21" w:rsidRPr="005B6031" w:rsidRDefault="00036F21" w:rsidP="00036F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031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</w:tc>
        <w:tc>
          <w:tcPr>
            <w:tcW w:w="0" w:type="auto"/>
            <w:vAlign w:val="center"/>
          </w:tcPr>
          <w:p w:rsidR="00036F21" w:rsidRPr="005B6031" w:rsidRDefault="00036F21" w:rsidP="00036F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B603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6420" w:type="dxa"/>
            <w:vAlign w:val="center"/>
          </w:tcPr>
          <w:p w:rsidR="00036F21" w:rsidRPr="005B6031" w:rsidRDefault="00036F21" w:rsidP="00036F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</w:rPr>
              <w:t>УО «Алматы Менеджмент Университет»</w:t>
            </w:r>
          </w:p>
        </w:tc>
      </w:tr>
      <w:tr w:rsidR="00036F21" w:rsidRPr="005B6031" w:rsidTr="00036F21">
        <w:trPr>
          <w:trHeight w:val="454"/>
        </w:trPr>
        <w:tc>
          <w:tcPr>
            <w:tcW w:w="0" w:type="auto"/>
            <w:shd w:val="clear" w:color="auto" w:fill="auto"/>
            <w:vAlign w:val="center"/>
          </w:tcPr>
          <w:p w:rsidR="00036F21" w:rsidRPr="005B6031" w:rsidRDefault="00036F21" w:rsidP="00036F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03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документа</w:t>
            </w:r>
          </w:p>
        </w:tc>
        <w:tc>
          <w:tcPr>
            <w:tcW w:w="0" w:type="auto"/>
            <w:vAlign w:val="center"/>
          </w:tcPr>
          <w:p w:rsidR="00036F21" w:rsidRPr="005B6031" w:rsidRDefault="00036F21" w:rsidP="00036F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B603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6420" w:type="dxa"/>
            <w:vAlign w:val="center"/>
          </w:tcPr>
          <w:p w:rsidR="00036F21" w:rsidRPr="005B6031" w:rsidRDefault="00036F21" w:rsidP="001A6D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задание на разработку </w:t>
            </w:r>
            <w:r w:rsidR="00CD5616" w:rsidRPr="005B6031">
              <w:rPr>
                <w:rFonts w:ascii="Times New Roman" w:hAnsi="Times New Roman" w:cs="Times New Roman"/>
                <w:sz w:val="24"/>
                <w:szCs w:val="24"/>
              </w:rPr>
              <w:t xml:space="preserve">Мобильного приложения </w:t>
            </w:r>
            <w:r w:rsidR="001A6DCF" w:rsidRPr="005B6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AlmaU</w:t>
            </w:r>
          </w:p>
        </w:tc>
      </w:tr>
      <w:tr w:rsidR="00036F21" w:rsidRPr="005B6031" w:rsidTr="00036F21">
        <w:trPr>
          <w:trHeight w:val="454"/>
        </w:trPr>
        <w:tc>
          <w:tcPr>
            <w:tcW w:w="0" w:type="auto"/>
            <w:shd w:val="clear" w:color="auto" w:fill="auto"/>
            <w:vAlign w:val="center"/>
          </w:tcPr>
          <w:p w:rsidR="00036F21" w:rsidRPr="005B6031" w:rsidRDefault="00036F21" w:rsidP="00036F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031">
              <w:rPr>
                <w:rFonts w:ascii="Times New Roman" w:hAnsi="Times New Roman" w:cs="Times New Roman"/>
                <w:b/>
                <w:sz w:val="24"/>
                <w:szCs w:val="24"/>
              </w:rPr>
              <w:t>Период создания</w:t>
            </w:r>
          </w:p>
        </w:tc>
        <w:tc>
          <w:tcPr>
            <w:tcW w:w="0" w:type="auto"/>
            <w:vAlign w:val="center"/>
          </w:tcPr>
          <w:p w:rsidR="00036F21" w:rsidRPr="005B6031" w:rsidRDefault="00036F21" w:rsidP="00036F2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B603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6420" w:type="dxa"/>
            <w:vAlign w:val="center"/>
          </w:tcPr>
          <w:p w:rsidR="00036F21" w:rsidRPr="005B6031" w:rsidRDefault="00036F21" w:rsidP="001A6D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</w:rPr>
              <w:t>19.0</w:t>
            </w:r>
            <w:r w:rsidR="001A6DCF" w:rsidRPr="005B6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5B6031">
              <w:rPr>
                <w:rFonts w:ascii="Times New Roman" w:hAnsi="Times New Roman" w:cs="Times New Roman"/>
                <w:sz w:val="24"/>
                <w:szCs w:val="24"/>
              </w:rPr>
              <w:t xml:space="preserve">.18 – </w:t>
            </w:r>
            <w:r w:rsidRPr="005B6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5B60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6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1A6DCF" w:rsidRPr="005B6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5B6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.18</w:t>
            </w:r>
          </w:p>
        </w:tc>
      </w:tr>
    </w:tbl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603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6F21" w:rsidRPr="005B6031" w:rsidRDefault="00036F21" w:rsidP="00036F21">
      <w:pPr>
        <w:pStyle w:val="a4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6031">
        <w:rPr>
          <w:rFonts w:ascii="Times New Roman" w:hAnsi="Times New Roman" w:cs="Times New Roman"/>
          <w:b/>
          <w:sz w:val="24"/>
          <w:szCs w:val="24"/>
        </w:rPr>
        <w:t>ЦЕЛИ И ОСНОВНЫЕ ЗАДАЧИ</w:t>
      </w:r>
    </w:p>
    <w:p w:rsidR="00036F21" w:rsidRPr="005B6031" w:rsidRDefault="00036F21" w:rsidP="00036F21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36F21" w:rsidRPr="005B6031" w:rsidRDefault="00036F21" w:rsidP="00036F21">
      <w:pPr>
        <w:pStyle w:val="a4"/>
        <w:numPr>
          <w:ilvl w:val="1"/>
          <w:numId w:val="13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6031">
        <w:rPr>
          <w:rFonts w:ascii="Times New Roman" w:hAnsi="Times New Roman" w:cs="Times New Roman"/>
          <w:b/>
          <w:sz w:val="24"/>
          <w:szCs w:val="24"/>
        </w:rPr>
        <w:t>Цель</w:t>
      </w:r>
    </w:p>
    <w:p w:rsidR="00036F21" w:rsidRPr="005B6031" w:rsidRDefault="00036F21" w:rsidP="00036F21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36F21" w:rsidRPr="005B6031" w:rsidRDefault="009B7252" w:rsidP="005F6731">
      <w:pPr>
        <w:pStyle w:val="a4"/>
        <w:numPr>
          <w:ilvl w:val="0"/>
          <w:numId w:val="16"/>
        </w:numPr>
        <w:spacing w:after="0" w:line="24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B6031">
        <w:rPr>
          <w:rFonts w:ascii="Times New Roman" w:hAnsi="Times New Roman" w:cs="Times New Roman"/>
          <w:sz w:val="24"/>
          <w:szCs w:val="24"/>
        </w:rPr>
        <w:t xml:space="preserve">Разработать программный </w:t>
      </w:r>
      <w:r w:rsidR="005F6731" w:rsidRPr="005B6031">
        <w:rPr>
          <w:rFonts w:ascii="Times New Roman" w:hAnsi="Times New Roman" w:cs="Times New Roman"/>
          <w:sz w:val="24"/>
          <w:szCs w:val="24"/>
        </w:rPr>
        <w:t>продукт</w:t>
      </w:r>
      <w:r w:rsidRPr="005B6031">
        <w:rPr>
          <w:rFonts w:ascii="Times New Roman" w:hAnsi="Times New Roman" w:cs="Times New Roman"/>
          <w:sz w:val="24"/>
          <w:szCs w:val="24"/>
        </w:rPr>
        <w:t xml:space="preserve"> «</w:t>
      </w:r>
      <w:r w:rsidR="00CD5616" w:rsidRPr="005B6031">
        <w:rPr>
          <w:rFonts w:ascii="Times New Roman" w:hAnsi="Times New Roman" w:cs="Times New Roman"/>
          <w:sz w:val="24"/>
          <w:szCs w:val="24"/>
        </w:rPr>
        <w:t xml:space="preserve">Мобильное приложение </w:t>
      </w:r>
      <w:r w:rsidRPr="005B6031">
        <w:rPr>
          <w:rFonts w:ascii="Times New Roman" w:hAnsi="Times New Roman" w:cs="Times New Roman"/>
          <w:sz w:val="24"/>
          <w:szCs w:val="24"/>
          <w:lang w:val="en-US"/>
        </w:rPr>
        <w:t>AlmaU</w:t>
      </w:r>
      <w:r w:rsidRPr="005B6031">
        <w:rPr>
          <w:rFonts w:ascii="Times New Roman" w:hAnsi="Times New Roman" w:cs="Times New Roman"/>
          <w:sz w:val="24"/>
          <w:szCs w:val="24"/>
        </w:rPr>
        <w:t>»</w:t>
      </w:r>
      <w:r w:rsidR="005F6731" w:rsidRPr="005B6031">
        <w:rPr>
          <w:rFonts w:ascii="Times New Roman" w:hAnsi="Times New Roman" w:cs="Times New Roman"/>
          <w:sz w:val="24"/>
          <w:szCs w:val="24"/>
        </w:rPr>
        <w:t xml:space="preserve"> на платформе Android и IOS для упрощения процесса поиска и получения информации обучающимися,</w:t>
      </w:r>
      <w:r w:rsidR="00E62DE4" w:rsidRPr="005B6031">
        <w:rPr>
          <w:rFonts w:ascii="Times New Roman" w:hAnsi="Times New Roman" w:cs="Times New Roman"/>
          <w:sz w:val="24"/>
          <w:szCs w:val="24"/>
        </w:rPr>
        <w:t xml:space="preserve"> выпускниками,</w:t>
      </w:r>
      <w:r w:rsidR="005F6731" w:rsidRPr="005B6031">
        <w:rPr>
          <w:rFonts w:ascii="Times New Roman" w:hAnsi="Times New Roman" w:cs="Times New Roman"/>
          <w:sz w:val="24"/>
          <w:szCs w:val="24"/>
        </w:rPr>
        <w:t xml:space="preserve"> сотрудниками, преподавателями, а также гостями университета</w:t>
      </w:r>
      <w:r w:rsidR="00E62DE4" w:rsidRPr="005B6031">
        <w:rPr>
          <w:rFonts w:ascii="Times New Roman" w:hAnsi="Times New Roman" w:cs="Times New Roman"/>
          <w:sz w:val="24"/>
          <w:szCs w:val="24"/>
        </w:rPr>
        <w:t xml:space="preserve"> (абитуриентами и их родителями</w:t>
      </w:r>
      <w:r w:rsidR="005F6731" w:rsidRPr="005B6031">
        <w:rPr>
          <w:rFonts w:ascii="Times New Roman" w:hAnsi="Times New Roman" w:cs="Times New Roman"/>
          <w:sz w:val="24"/>
          <w:szCs w:val="24"/>
        </w:rPr>
        <w:t>).</w:t>
      </w:r>
    </w:p>
    <w:p w:rsidR="00036F21" w:rsidRPr="005B6031" w:rsidRDefault="00036F21" w:rsidP="00036F21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36F21" w:rsidRPr="005B6031" w:rsidRDefault="00036F21" w:rsidP="00036F21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36F21" w:rsidRPr="005B6031" w:rsidRDefault="00036F21" w:rsidP="00036F21">
      <w:pPr>
        <w:pStyle w:val="a4"/>
        <w:numPr>
          <w:ilvl w:val="1"/>
          <w:numId w:val="13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031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036F21" w:rsidRPr="005B6031" w:rsidRDefault="00036F21" w:rsidP="00036F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2DE4" w:rsidRPr="005B6031" w:rsidRDefault="00E62DE4" w:rsidP="00E62DE4">
      <w:pPr>
        <w:pStyle w:val="a4"/>
        <w:numPr>
          <w:ilvl w:val="0"/>
          <w:numId w:val="29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62DE4" w:rsidRPr="005B6031" w:rsidRDefault="00E62DE4" w:rsidP="00E62DE4">
      <w:pPr>
        <w:pStyle w:val="a4"/>
        <w:numPr>
          <w:ilvl w:val="0"/>
          <w:numId w:val="29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B6031">
        <w:rPr>
          <w:rFonts w:ascii="Times New Roman" w:hAnsi="Times New Roman" w:cs="Times New Roman"/>
          <w:sz w:val="24"/>
          <w:szCs w:val="24"/>
        </w:rPr>
        <w:t xml:space="preserve">Обеспечить интеграцию программного продукта «Мобильное приложение </w:t>
      </w:r>
      <w:r w:rsidRPr="005B6031">
        <w:rPr>
          <w:rFonts w:ascii="Times New Roman" w:hAnsi="Times New Roman" w:cs="Times New Roman"/>
          <w:sz w:val="24"/>
          <w:szCs w:val="24"/>
          <w:lang w:val="en-US"/>
        </w:rPr>
        <w:t>AlmaU</w:t>
      </w:r>
      <w:r w:rsidRPr="005B6031">
        <w:rPr>
          <w:rFonts w:ascii="Times New Roman" w:hAnsi="Times New Roman" w:cs="Times New Roman"/>
          <w:sz w:val="24"/>
          <w:szCs w:val="24"/>
        </w:rPr>
        <w:t xml:space="preserve">» с порталом управления знаниями (далее ПУЗ) </w:t>
      </w:r>
      <w:r w:rsidRPr="005B6031">
        <w:rPr>
          <w:rFonts w:ascii="Times New Roman" w:hAnsi="Times New Roman" w:cs="Times New Roman"/>
          <w:sz w:val="24"/>
          <w:szCs w:val="24"/>
          <w:lang w:val="en-US"/>
        </w:rPr>
        <w:t>AlmaUnion</w:t>
      </w:r>
      <w:r w:rsidRPr="005B6031">
        <w:rPr>
          <w:rFonts w:ascii="Times New Roman" w:hAnsi="Times New Roman" w:cs="Times New Roman"/>
          <w:sz w:val="24"/>
          <w:szCs w:val="24"/>
        </w:rPr>
        <w:t xml:space="preserve"> и с официальным сайтом и его поддоменами УО «Алматы Менеджмент Университета» (далее – </w:t>
      </w:r>
      <w:r w:rsidRPr="005B6031">
        <w:rPr>
          <w:rFonts w:ascii="Times New Roman" w:hAnsi="Times New Roman" w:cs="Times New Roman"/>
          <w:sz w:val="24"/>
          <w:szCs w:val="24"/>
          <w:lang w:val="en-US"/>
        </w:rPr>
        <w:t>Almau</w:t>
      </w:r>
      <w:r w:rsidRPr="005B6031">
        <w:rPr>
          <w:rFonts w:ascii="Times New Roman" w:hAnsi="Times New Roman" w:cs="Times New Roman"/>
          <w:sz w:val="24"/>
          <w:szCs w:val="24"/>
        </w:rPr>
        <w:t>, Университет).</w:t>
      </w:r>
    </w:p>
    <w:p w:rsidR="00062EC9" w:rsidRPr="005B6031" w:rsidRDefault="00062EC9" w:rsidP="00036F21">
      <w:pPr>
        <w:pStyle w:val="a4"/>
        <w:numPr>
          <w:ilvl w:val="0"/>
          <w:numId w:val="29"/>
        </w:numPr>
        <w:tabs>
          <w:tab w:val="left" w:pos="0"/>
        </w:tabs>
        <w:spacing w:after="0" w:line="240" w:lineRule="auto"/>
        <w:ind w:left="348"/>
        <w:jc w:val="both"/>
        <w:rPr>
          <w:rFonts w:ascii="Times New Roman" w:hAnsi="Times New Roman" w:cs="Times New Roman"/>
          <w:sz w:val="24"/>
          <w:szCs w:val="24"/>
        </w:rPr>
      </w:pPr>
    </w:p>
    <w:p w:rsidR="00036F21" w:rsidRPr="005B6031" w:rsidRDefault="00036F21" w:rsidP="00036F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6F21" w:rsidRPr="005B6031" w:rsidRDefault="00036F21" w:rsidP="00036F21">
      <w:pPr>
        <w:pStyle w:val="a4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36F21" w:rsidRPr="005B6031" w:rsidRDefault="00036F21" w:rsidP="00036F2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036F21" w:rsidRPr="005B6031" w:rsidRDefault="00036F21" w:rsidP="00036F21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5B6031">
        <w:rPr>
          <w:rFonts w:ascii="Times New Roman" w:hAnsi="Times New Roman" w:cs="Times New Roman"/>
        </w:rPr>
        <w:br w:type="page"/>
      </w:r>
    </w:p>
    <w:p w:rsidR="00036F21" w:rsidRPr="005B6031" w:rsidRDefault="008956A2" w:rsidP="00036F21">
      <w:pPr>
        <w:pStyle w:val="a4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031">
        <w:rPr>
          <w:rFonts w:ascii="Times New Roman" w:hAnsi="Times New Roman" w:cs="Times New Roman"/>
          <w:b/>
          <w:sz w:val="24"/>
          <w:szCs w:val="24"/>
          <w:lang w:val="kk-KZ"/>
        </w:rPr>
        <w:t>ТЕХНИЧЕСКИЕ ТРЕБОВАНИЯ</w:t>
      </w:r>
    </w:p>
    <w:p w:rsidR="00036F21" w:rsidRPr="005B6031" w:rsidRDefault="00036F21" w:rsidP="00036F2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56A2" w:rsidRPr="005B6031" w:rsidRDefault="008956A2" w:rsidP="008956A2">
      <w:pPr>
        <w:numPr>
          <w:ilvl w:val="0"/>
          <w:numId w:val="39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 работы приложения: </w:t>
      </w:r>
      <w:r w:rsidRPr="005B60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IOS / Android</w:t>
      </w:r>
    </w:p>
    <w:p w:rsidR="008956A2" w:rsidRPr="005B6031" w:rsidRDefault="008956A2" w:rsidP="008956A2">
      <w:pPr>
        <w:numPr>
          <w:ilvl w:val="0"/>
          <w:numId w:val="39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 </w:t>
      </w:r>
      <w:r w:rsidRPr="005B60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IOS</w:t>
      </w:r>
    </w:p>
    <w:p w:rsidR="008956A2" w:rsidRPr="005B6031" w:rsidRDefault="008956A2" w:rsidP="008956A2">
      <w:pPr>
        <w:numPr>
          <w:ilvl w:val="1"/>
          <w:numId w:val="39"/>
        </w:numPr>
        <w:shd w:val="clear" w:color="auto" w:fill="FFFFFF"/>
        <w:spacing w:after="0" w:line="240" w:lineRule="auto"/>
        <w:ind w:left="103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Совместимость с ОС : </w:t>
      </w:r>
      <w:r w:rsidRPr="005B60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IOS</w:t>
      </w: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 8.0 и старше</w:t>
      </w:r>
    </w:p>
    <w:p w:rsidR="008956A2" w:rsidRPr="005B6031" w:rsidRDefault="008956A2" w:rsidP="008956A2">
      <w:pPr>
        <w:numPr>
          <w:ilvl w:val="1"/>
          <w:numId w:val="39"/>
        </w:numPr>
        <w:shd w:val="clear" w:color="auto" w:fill="FFFFFF"/>
        <w:spacing w:after="0" w:line="240" w:lineRule="auto"/>
        <w:ind w:left="103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</w:t>
      </w:r>
      <w:r w:rsidRPr="005B60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</w:t>
      </w:r>
      <w:r w:rsidRPr="005B60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: iPhone 5S+, iPad2+, iPad Air+, iPad mini +</w:t>
      </w:r>
    </w:p>
    <w:p w:rsidR="008956A2" w:rsidRPr="005B6031" w:rsidRDefault="008956A2" w:rsidP="008956A2">
      <w:pPr>
        <w:numPr>
          <w:ilvl w:val="1"/>
          <w:numId w:val="39"/>
        </w:numPr>
        <w:shd w:val="clear" w:color="auto" w:fill="FFFFFF"/>
        <w:spacing w:after="0" w:line="240" w:lineRule="auto"/>
        <w:ind w:left="103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Верстка </w:t>
      </w:r>
      <w:r w:rsidRPr="005B60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iPhone </w:t>
      </w: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Книжная : Да</w:t>
      </w:r>
    </w:p>
    <w:p w:rsidR="008956A2" w:rsidRPr="005B6031" w:rsidRDefault="008956A2" w:rsidP="008956A2">
      <w:pPr>
        <w:numPr>
          <w:ilvl w:val="1"/>
          <w:numId w:val="39"/>
        </w:numPr>
        <w:shd w:val="clear" w:color="auto" w:fill="FFFFFF"/>
        <w:spacing w:after="0" w:line="240" w:lineRule="auto"/>
        <w:ind w:left="103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Верстка </w:t>
      </w:r>
      <w:r w:rsidRPr="005B60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iPhone</w:t>
      </w: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 Альбомная : Адаптивная от книжной</w:t>
      </w:r>
    </w:p>
    <w:p w:rsidR="008956A2" w:rsidRPr="005B6031" w:rsidRDefault="008956A2" w:rsidP="006B747B">
      <w:pPr>
        <w:numPr>
          <w:ilvl w:val="1"/>
          <w:numId w:val="39"/>
        </w:numPr>
        <w:shd w:val="clear" w:color="auto" w:fill="FFFFFF"/>
        <w:spacing w:after="0" w:line="240" w:lineRule="auto"/>
        <w:ind w:left="103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Верстка </w:t>
      </w:r>
      <w:r w:rsidRPr="005B60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iPad</w:t>
      </w: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Книжная: Да </w:t>
      </w:r>
    </w:p>
    <w:p w:rsidR="008956A2" w:rsidRPr="005B6031" w:rsidRDefault="008956A2" w:rsidP="006B747B">
      <w:pPr>
        <w:numPr>
          <w:ilvl w:val="1"/>
          <w:numId w:val="39"/>
        </w:numPr>
        <w:shd w:val="clear" w:color="auto" w:fill="FFFFFF"/>
        <w:spacing w:after="0" w:line="240" w:lineRule="auto"/>
        <w:ind w:left="103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Верстка </w:t>
      </w:r>
      <w:r w:rsidRPr="005B60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iPad</w:t>
      </w: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 Альбомная : Да</w:t>
      </w:r>
    </w:p>
    <w:p w:rsidR="008956A2" w:rsidRPr="005B6031" w:rsidRDefault="008956A2" w:rsidP="008956A2">
      <w:pPr>
        <w:numPr>
          <w:ilvl w:val="0"/>
          <w:numId w:val="39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 </w:t>
      </w:r>
      <w:r w:rsidRPr="005B60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Android</w:t>
      </w:r>
    </w:p>
    <w:p w:rsidR="008956A2" w:rsidRPr="005B6031" w:rsidRDefault="008956A2" w:rsidP="008956A2">
      <w:pPr>
        <w:numPr>
          <w:ilvl w:val="1"/>
          <w:numId w:val="39"/>
        </w:numPr>
        <w:shd w:val="clear" w:color="auto" w:fill="FFFFFF"/>
        <w:spacing w:after="0" w:line="240" w:lineRule="auto"/>
        <w:ind w:left="103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Совместимость с </w:t>
      </w:r>
      <w:r w:rsidRPr="005B60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Android</w:t>
      </w: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 : </w:t>
      </w:r>
      <w:r w:rsidRPr="005B60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Android</w:t>
      </w: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 4.4. и старше</w:t>
      </w:r>
    </w:p>
    <w:p w:rsidR="008956A2" w:rsidRPr="005B6031" w:rsidRDefault="008956A2" w:rsidP="008956A2">
      <w:pPr>
        <w:numPr>
          <w:ilvl w:val="1"/>
          <w:numId w:val="39"/>
        </w:numPr>
        <w:shd w:val="clear" w:color="auto" w:fill="FFFFFF"/>
        <w:spacing w:after="90" w:line="240" w:lineRule="auto"/>
        <w:ind w:left="103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Верстка телефон книжная : Да</w:t>
      </w:r>
    </w:p>
    <w:p w:rsidR="008956A2" w:rsidRPr="005B6031" w:rsidRDefault="008956A2" w:rsidP="008956A2">
      <w:pPr>
        <w:numPr>
          <w:ilvl w:val="1"/>
          <w:numId w:val="39"/>
        </w:numPr>
        <w:shd w:val="clear" w:color="auto" w:fill="FFFFFF"/>
        <w:spacing w:after="90" w:line="240" w:lineRule="auto"/>
        <w:ind w:left="103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Верстка телефон альбомная : Да</w:t>
      </w:r>
    </w:p>
    <w:p w:rsidR="008956A2" w:rsidRPr="005B6031" w:rsidRDefault="008956A2" w:rsidP="008956A2">
      <w:pPr>
        <w:numPr>
          <w:ilvl w:val="1"/>
          <w:numId w:val="39"/>
        </w:numPr>
        <w:shd w:val="clear" w:color="auto" w:fill="FFFFFF"/>
        <w:spacing w:after="90" w:line="240" w:lineRule="auto"/>
        <w:ind w:left="103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Верстка планшет Книжная : Адаптивная от телефона</w:t>
      </w:r>
    </w:p>
    <w:p w:rsidR="008956A2" w:rsidRPr="005B6031" w:rsidRDefault="008956A2" w:rsidP="008956A2">
      <w:pPr>
        <w:numPr>
          <w:ilvl w:val="1"/>
          <w:numId w:val="39"/>
        </w:numPr>
        <w:shd w:val="clear" w:color="auto" w:fill="FFFFFF"/>
        <w:spacing w:after="90" w:line="240" w:lineRule="auto"/>
        <w:ind w:left="103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Верстка планшет Альбомная : Адаптивная от телефона</w:t>
      </w:r>
    </w:p>
    <w:p w:rsidR="008956A2" w:rsidRPr="005B6031" w:rsidRDefault="008956A2" w:rsidP="008956A2">
      <w:pPr>
        <w:numPr>
          <w:ilvl w:val="0"/>
          <w:numId w:val="39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</w:p>
    <w:p w:rsidR="008956A2" w:rsidRPr="005B6031" w:rsidRDefault="008956A2" w:rsidP="008956A2">
      <w:pPr>
        <w:numPr>
          <w:ilvl w:val="1"/>
          <w:numId w:val="39"/>
        </w:numPr>
        <w:shd w:val="clear" w:color="auto" w:fill="FFFFFF"/>
        <w:spacing w:after="0" w:line="240" w:lineRule="auto"/>
        <w:ind w:left="1035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Совместимый вебхостинг на базе </w:t>
      </w:r>
      <w:r w:rsidRPr="005B60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Apache</w:t>
      </w: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2+</w:t>
      </w:r>
      <w:r w:rsidRPr="005B60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PHP</w:t>
      </w:r>
      <w:r w:rsidRPr="005B6031">
        <w:rPr>
          <w:rFonts w:ascii="Times New Roman" w:eastAsia="Times New Roman" w:hAnsi="Times New Roman" w:cs="Times New Roman"/>
          <w:sz w:val="24"/>
          <w:szCs w:val="24"/>
          <w:lang w:eastAsia="ru-RU"/>
        </w:rPr>
        <w:t>5+</w:t>
      </w:r>
      <w:r w:rsidRPr="005B60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MySQL</w:t>
      </w:r>
    </w:p>
    <w:p w:rsidR="00036F21" w:rsidRPr="005B6031" w:rsidRDefault="00036F21" w:rsidP="00036F2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6F21" w:rsidRPr="005B6031" w:rsidRDefault="00036F21" w:rsidP="00036F21">
      <w:pPr>
        <w:pStyle w:val="a4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031">
        <w:rPr>
          <w:rFonts w:ascii="Times New Roman" w:hAnsi="Times New Roman" w:cs="Times New Roman"/>
          <w:b/>
          <w:sz w:val="24"/>
          <w:szCs w:val="24"/>
        </w:rPr>
        <w:t>ОПИСАНИЕ ПРИЛОЖЕНИЯ</w:t>
      </w:r>
    </w:p>
    <w:p w:rsidR="00036F21" w:rsidRPr="005B6031" w:rsidRDefault="00036F21" w:rsidP="00036F21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031">
        <w:rPr>
          <w:rFonts w:ascii="Times New Roman" w:hAnsi="Times New Roman" w:cs="Times New Roman"/>
          <w:b/>
          <w:sz w:val="24"/>
          <w:szCs w:val="24"/>
        </w:rPr>
        <w:t>Требования к приложению</w:t>
      </w:r>
    </w:p>
    <w:p w:rsidR="00036F21" w:rsidRPr="005B6031" w:rsidRDefault="00036F21" w:rsidP="00036F21">
      <w:pPr>
        <w:tabs>
          <w:tab w:val="left" w:pos="0"/>
        </w:tabs>
        <w:jc w:val="both"/>
        <w:rPr>
          <w:rFonts w:ascii="Times New Roman" w:hAnsi="Times New Roman"/>
          <w:sz w:val="24"/>
          <w:szCs w:val="24"/>
        </w:rPr>
      </w:pPr>
      <w:r w:rsidRPr="005B6031">
        <w:rPr>
          <w:rFonts w:ascii="Times New Roman" w:hAnsi="Times New Roman"/>
          <w:sz w:val="24"/>
          <w:szCs w:val="24"/>
        </w:rPr>
        <w:tab/>
        <w:t>Информация по исходным данным и распределению ответственных за внесение и актуализацию исходных данных представлена в таблице 1.</w:t>
      </w:r>
    </w:p>
    <w:p w:rsidR="00036F21" w:rsidRPr="005B6031" w:rsidRDefault="00036F21" w:rsidP="00036F21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031">
        <w:rPr>
          <w:rFonts w:ascii="Times New Roman" w:hAnsi="Times New Roman" w:cs="Times New Roman"/>
          <w:sz w:val="24"/>
          <w:szCs w:val="24"/>
        </w:rPr>
        <w:t>Таблица 1 – Распределение ответственных за внесение и актуализацию исходных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6483"/>
        <w:gridCol w:w="2268"/>
      </w:tblGrid>
      <w:tr w:rsidR="00036F21" w:rsidRPr="005B6031" w:rsidTr="00036F21">
        <w:trPr>
          <w:trHeight w:val="649"/>
        </w:trPr>
        <w:tc>
          <w:tcPr>
            <w:tcW w:w="458" w:type="dxa"/>
            <w:vAlign w:val="center"/>
            <w:hideMark/>
          </w:tcPr>
          <w:p w:rsidR="00036F21" w:rsidRPr="005B6031" w:rsidRDefault="00036F21" w:rsidP="00036F2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B6031"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83" w:type="dxa"/>
            <w:vAlign w:val="center"/>
            <w:hideMark/>
          </w:tcPr>
          <w:p w:rsidR="00036F21" w:rsidRPr="005B6031" w:rsidRDefault="00036F21" w:rsidP="00036F2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B6031">
              <w:rPr>
                <w:b/>
                <w:bCs/>
                <w:color w:val="000000"/>
                <w:sz w:val="24"/>
                <w:szCs w:val="24"/>
              </w:rPr>
              <w:t>Необходимые данные</w:t>
            </w:r>
          </w:p>
        </w:tc>
        <w:tc>
          <w:tcPr>
            <w:tcW w:w="2268" w:type="dxa"/>
            <w:vAlign w:val="center"/>
            <w:hideMark/>
          </w:tcPr>
          <w:p w:rsidR="00036F21" w:rsidRPr="005B6031" w:rsidRDefault="00036F21" w:rsidP="00036F2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B6031">
              <w:rPr>
                <w:b/>
                <w:bCs/>
                <w:color w:val="000000"/>
                <w:sz w:val="24"/>
                <w:szCs w:val="24"/>
              </w:rPr>
              <w:t>Ответственные</w:t>
            </w:r>
          </w:p>
        </w:tc>
      </w:tr>
      <w:tr w:rsidR="00036F21" w:rsidRPr="005B6031" w:rsidTr="00036F21">
        <w:trPr>
          <w:trHeight w:val="275"/>
        </w:trPr>
        <w:tc>
          <w:tcPr>
            <w:tcW w:w="458" w:type="dxa"/>
            <w:vAlign w:val="center"/>
            <w:hideMark/>
          </w:tcPr>
          <w:p w:rsidR="00036F21" w:rsidRPr="005B6031" w:rsidRDefault="00036F21" w:rsidP="00036F21">
            <w:pPr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6031">
              <w:rPr>
                <w:b/>
                <w:bCs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483" w:type="dxa"/>
            <w:hideMark/>
          </w:tcPr>
          <w:p w:rsidR="00036F21" w:rsidRPr="005B6031" w:rsidRDefault="00036F21" w:rsidP="00036F21">
            <w:pPr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6031">
              <w:rPr>
                <w:b/>
                <w:bCs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hideMark/>
          </w:tcPr>
          <w:p w:rsidR="00036F21" w:rsidRPr="005B6031" w:rsidRDefault="00036F21" w:rsidP="00036F21">
            <w:pPr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B6031">
              <w:rPr>
                <w:b/>
                <w:bCs/>
                <w:i/>
                <w:iCs/>
                <w:color w:val="000000"/>
                <w:sz w:val="24"/>
                <w:szCs w:val="24"/>
              </w:rPr>
              <w:t>3</w:t>
            </w:r>
          </w:p>
        </w:tc>
      </w:tr>
      <w:tr w:rsidR="00036F21" w:rsidRPr="005B6031" w:rsidTr="00036F21">
        <w:trPr>
          <w:trHeight w:val="400"/>
        </w:trPr>
        <w:tc>
          <w:tcPr>
            <w:tcW w:w="458" w:type="dxa"/>
            <w:vAlign w:val="center"/>
          </w:tcPr>
          <w:p w:rsidR="00036F21" w:rsidRPr="005B6031" w:rsidRDefault="00036F21" w:rsidP="00036F21">
            <w:pPr>
              <w:pStyle w:val="a4"/>
              <w:widowControl w:val="0"/>
              <w:numPr>
                <w:ilvl w:val="0"/>
                <w:numId w:val="11"/>
              </w:numPr>
              <w:ind w:left="313" w:hanging="284"/>
              <w:contextualSpacing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483" w:type="dxa"/>
            <w:vAlign w:val="center"/>
          </w:tcPr>
          <w:p w:rsidR="00036F21" w:rsidRPr="005B6031" w:rsidRDefault="00CD5616" w:rsidP="00036F21">
            <w:pPr>
              <w:rPr>
                <w:color w:val="000000"/>
                <w:sz w:val="24"/>
                <w:szCs w:val="24"/>
              </w:rPr>
            </w:pPr>
            <w:r w:rsidRPr="005B6031">
              <w:rPr>
                <w:color w:val="000000"/>
                <w:sz w:val="24"/>
                <w:szCs w:val="24"/>
              </w:rPr>
              <w:t>Информация для абитуриентов на официальном сайте Университета: конкурсы, дни открытых дверей</w:t>
            </w:r>
            <w:r w:rsidR="00BE4E26" w:rsidRPr="005B6031">
              <w:rPr>
                <w:color w:val="000000"/>
                <w:sz w:val="24"/>
                <w:szCs w:val="24"/>
              </w:rPr>
              <w:t>, результаты конкурсов и т.п.</w:t>
            </w:r>
          </w:p>
        </w:tc>
        <w:tc>
          <w:tcPr>
            <w:tcW w:w="2268" w:type="dxa"/>
            <w:vAlign w:val="center"/>
          </w:tcPr>
          <w:p w:rsidR="00036F21" w:rsidRPr="005B6031" w:rsidRDefault="00BE4E26" w:rsidP="00036F21">
            <w:pPr>
              <w:jc w:val="center"/>
              <w:rPr>
                <w:color w:val="000000"/>
                <w:sz w:val="24"/>
                <w:szCs w:val="24"/>
              </w:rPr>
            </w:pPr>
            <w:r w:rsidRPr="005B6031">
              <w:rPr>
                <w:color w:val="000000"/>
                <w:sz w:val="24"/>
                <w:szCs w:val="24"/>
              </w:rPr>
              <w:t>Отдел рекрутинга абитуриентов</w:t>
            </w:r>
          </w:p>
        </w:tc>
      </w:tr>
      <w:tr w:rsidR="002B143D" w:rsidRPr="005B6031" w:rsidTr="00036F21">
        <w:trPr>
          <w:trHeight w:val="400"/>
        </w:trPr>
        <w:tc>
          <w:tcPr>
            <w:tcW w:w="458" w:type="dxa"/>
            <w:vAlign w:val="center"/>
          </w:tcPr>
          <w:p w:rsidR="002B143D" w:rsidRPr="005B6031" w:rsidRDefault="002B143D" w:rsidP="00036F21">
            <w:pPr>
              <w:pStyle w:val="a4"/>
              <w:widowControl w:val="0"/>
              <w:numPr>
                <w:ilvl w:val="0"/>
                <w:numId w:val="11"/>
              </w:numPr>
              <w:ind w:left="313" w:hanging="284"/>
              <w:contextualSpacing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483" w:type="dxa"/>
            <w:vAlign w:val="center"/>
          </w:tcPr>
          <w:p w:rsidR="002B143D" w:rsidRPr="005B6031" w:rsidRDefault="002B143D" w:rsidP="00036F21">
            <w:pPr>
              <w:rPr>
                <w:color w:val="000000"/>
                <w:sz w:val="24"/>
                <w:szCs w:val="24"/>
              </w:rPr>
            </w:pPr>
            <w:r w:rsidRPr="005B6031">
              <w:rPr>
                <w:color w:val="000000"/>
                <w:sz w:val="24"/>
                <w:szCs w:val="24"/>
              </w:rPr>
              <w:t>Информация для</w:t>
            </w:r>
            <w:r w:rsidRPr="005B6031">
              <w:rPr>
                <w:color w:val="000000"/>
                <w:sz w:val="24"/>
                <w:szCs w:val="24"/>
                <w:lang w:val="kk-KZ"/>
              </w:rPr>
              <w:t xml:space="preserve"> будущих слушателей МВА и </w:t>
            </w:r>
            <w:r w:rsidRPr="005B6031">
              <w:rPr>
                <w:color w:val="000000"/>
                <w:sz w:val="24"/>
                <w:szCs w:val="24"/>
                <w:lang w:val="en-US"/>
              </w:rPr>
              <w:t>DBA</w:t>
            </w:r>
          </w:p>
        </w:tc>
        <w:tc>
          <w:tcPr>
            <w:tcW w:w="2268" w:type="dxa"/>
            <w:vAlign w:val="center"/>
          </w:tcPr>
          <w:p w:rsidR="002B143D" w:rsidRPr="005B6031" w:rsidRDefault="002B143D" w:rsidP="00036F21">
            <w:pPr>
              <w:jc w:val="center"/>
              <w:rPr>
                <w:color w:val="000000"/>
                <w:sz w:val="24"/>
                <w:szCs w:val="24"/>
              </w:rPr>
            </w:pPr>
            <w:r w:rsidRPr="005B6031">
              <w:rPr>
                <w:color w:val="000000"/>
                <w:sz w:val="24"/>
                <w:szCs w:val="24"/>
              </w:rPr>
              <w:t>Офис маркетинга ВШБ</w:t>
            </w:r>
          </w:p>
        </w:tc>
      </w:tr>
      <w:tr w:rsidR="00036F21" w:rsidRPr="005B6031" w:rsidTr="00036F21">
        <w:trPr>
          <w:trHeight w:val="400"/>
        </w:trPr>
        <w:tc>
          <w:tcPr>
            <w:tcW w:w="458" w:type="dxa"/>
            <w:vAlign w:val="center"/>
          </w:tcPr>
          <w:p w:rsidR="00036F21" w:rsidRPr="005B6031" w:rsidRDefault="00036F21" w:rsidP="00036F21">
            <w:pPr>
              <w:pStyle w:val="a4"/>
              <w:widowControl w:val="0"/>
              <w:numPr>
                <w:ilvl w:val="0"/>
                <w:numId w:val="11"/>
              </w:numPr>
              <w:ind w:left="313" w:hanging="284"/>
              <w:contextualSpacing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483" w:type="dxa"/>
            <w:vAlign w:val="center"/>
          </w:tcPr>
          <w:p w:rsidR="00036F21" w:rsidRPr="005B6031" w:rsidRDefault="00BE4E26" w:rsidP="00072B1A">
            <w:pPr>
              <w:rPr>
                <w:color w:val="000000"/>
                <w:sz w:val="24"/>
                <w:szCs w:val="24"/>
              </w:rPr>
            </w:pPr>
            <w:r w:rsidRPr="005B6031">
              <w:rPr>
                <w:color w:val="000000"/>
                <w:sz w:val="24"/>
                <w:szCs w:val="24"/>
              </w:rPr>
              <w:t>Информация для выпускников на официальном сайте</w:t>
            </w:r>
            <w:r w:rsidR="00072B1A" w:rsidRPr="005B6031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036F21" w:rsidRPr="005B6031" w:rsidRDefault="00BE4E26" w:rsidP="00036F21">
            <w:pPr>
              <w:jc w:val="center"/>
              <w:rPr>
                <w:color w:val="000000"/>
                <w:sz w:val="24"/>
                <w:szCs w:val="24"/>
              </w:rPr>
            </w:pPr>
            <w:r w:rsidRPr="005B6031">
              <w:rPr>
                <w:color w:val="000000"/>
                <w:sz w:val="24"/>
                <w:szCs w:val="24"/>
              </w:rPr>
              <w:t>Центр развития карьеры и трудоустройства выпускников</w:t>
            </w:r>
          </w:p>
        </w:tc>
      </w:tr>
      <w:tr w:rsidR="0095743A" w:rsidRPr="005B6031" w:rsidTr="00036F21">
        <w:trPr>
          <w:trHeight w:val="400"/>
        </w:trPr>
        <w:tc>
          <w:tcPr>
            <w:tcW w:w="458" w:type="dxa"/>
            <w:vAlign w:val="center"/>
          </w:tcPr>
          <w:p w:rsidR="0095743A" w:rsidRPr="005B6031" w:rsidRDefault="0095743A" w:rsidP="00036F21">
            <w:pPr>
              <w:pStyle w:val="a4"/>
              <w:widowControl w:val="0"/>
              <w:numPr>
                <w:ilvl w:val="0"/>
                <w:numId w:val="11"/>
              </w:numPr>
              <w:ind w:left="313" w:hanging="284"/>
              <w:contextualSpacing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483" w:type="dxa"/>
            <w:vAlign w:val="center"/>
          </w:tcPr>
          <w:p w:rsidR="0095743A" w:rsidRPr="005B6031" w:rsidRDefault="0095743A" w:rsidP="00072B1A">
            <w:pPr>
              <w:rPr>
                <w:color w:val="000000"/>
                <w:sz w:val="24"/>
                <w:szCs w:val="24"/>
              </w:rPr>
            </w:pPr>
            <w:r w:rsidRPr="005B6031">
              <w:rPr>
                <w:color w:val="000000"/>
                <w:sz w:val="24"/>
                <w:szCs w:val="24"/>
              </w:rPr>
              <w:t>Актуальный список сотрудников и ппс</w:t>
            </w:r>
          </w:p>
        </w:tc>
        <w:tc>
          <w:tcPr>
            <w:tcW w:w="2268" w:type="dxa"/>
            <w:vAlign w:val="center"/>
          </w:tcPr>
          <w:p w:rsidR="0095743A" w:rsidRPr="005B6031" w:rsidRDefault="0095743A" w:rsidP="00036F2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B6031">
              <w:rPr>
                <w:color w:val="000000"/>
                <w:sz w:val="24"/>
                <w:szCs w:val="24"/>
                <w:lang w:val="en-US"/>
              </w:rPr>
              <w:t>TDT</w:t>
            </w:r>
          </w:p>
        </w:tc>
      </w:tr>
      <w:tr w:rsidR="00BE4E26" w:rsidRPr="005B6031" w:rsidTr="00036F21">
        <w:trPr>
          <w:trHeight w:val="400"/>
        </w:trPr>
        <w:tc>
          <w:tcPr>
            <w:tcW w:w="458" w:type="dxa"/>
            <w:vAlign w:val="center"/>
          </w:tcPr>
          <w:p w:rsidR="00BE4E26" w:rsidRPr="005B6031" w:rsidRDefault="00BE4E26" w:rsidP="00036F21">
            <w:pPr>
              <w:pStyle w:val="a4"/>
              <w:widowControl w:val="0"/>
              <w:numPr>
                <w:ilvl w:val="0"/>
                <w:numId w:val="11"/>
              </w:numPr>
              <w:ind w:left="313" w:hanging="284"/>
              <w:contextualSpacing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483" w:type="dxa"/>
            <w:vAlign w:val="center"/>
          </w:tcPr>
          <w:p w:rsidR="00BE4E26" w:rsidRPr="005B6031" w:rsidRDefault="00BE4E26" w:rsidP="002B143D">
            <w:pPr>
              <w:rPr>
                <w:color w:val="000000"/>
                <w:sz w:val="24"/>
                <w:szCs w:val="24"/>
              </w:rPr>
            </w:pPr>
            <w:r w:rsidRPr="005B6031">
              <w:rPr>
                <w:color w:val="000000"/>
                <w:sz w:val="24"/>
                <w:szCs w:val="24"/>
              </w:rPr>
              <w:t xml:space="preserve">Актуальный список </w:t>
            </w:r>
            <w:r w:rsidR="002B143D" w:rsidRPr="005B6031">
              <w:rPr>
                <w:color w:val="000000"/>
                <w:sz w:val="24"/>
                <w:szCs w:val="24"/>
              </w:rPr>
              <w:t>обучающихся</w:t>
            </w:r>
            <w:r w:rsidRPr="005B6031">
              <w:rPr>
                <w:color w:val="000000"/>
                <w:sz w:val="24"/>
                <w:szCs w:val="24"/>
              </w:rPr>
              <w:t xml:space="preserve"> и выпускников</w:t>
            </w:r>
          </w:p>
        </w:tc>
        <w:tc>
          <w:tcPr>
            <w:tcW w:w="2268" w:type="dxa"/>
            <w:vAlign w:val="center"/>
          </w:tcPr>
          <w:p w:rsidR="00BE4E26" w:rsidRPr="005B6031" w:rsidRDefault="00BE4E26" w:rsidP="00036F21">
            <w:pPr>
              <w:jc w:val="center"/>
              <w:rPr>
                <w:color w:val="000000"/>
                <w:sz w:val="24"/>
                <w:szCs w:val="24"/>
              </w:rPr>
            </w:pPr>
            <w:r w:rsidRPr="005B6031">
              <w:rPr>
                <w:color w:val="000000"/>
                <w:sz w:val="24"/>
                <w:szCs w:val="24"/>
              </w:rPr>
              <w:t>Офис регистратора</w:t>
            </w:r>
          </w:p>
        </w:tc>
      </w:tr>
    </w:tbl>
    <w:p w:rsidR="00036F21" w:rsidRPr="005B6031" w:rsidRDefault="00036F21" w:rsidP="00036F2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6F21" w:rsidRPr="005B6031" w:rsidRDefault="00036F21" w:rsidP="00036F21">
      <w:pPr>
        <w:pStyle w:val="2"/>
        <w:numPr>
          <w:ilvl w:val="0"/>
          <w:numId w:val="0"/>
        </w:numPr>
        <w:tabs>
          <w:tab w:val="left" w:pos="28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36F21" w:rsidRPr="005B6031" w:rsidRDefault="009B7252" w:rsidP="00036F21">
      <w:pPr>
        <w:pStyle w:val="2"/>
        <w:numPr>
          <w:ilvl w:val="0"/>
          <w:numId w:val="0"/>
        </w:numPr>
        <w:tabs>
          <w:tab w:val="left" w:pos="28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B6031">
        <w:rPr>
          <w:rFonts w:ascii="Times New Roman" w:hAnsi="Times New Roman" w:cs="Times New Roman"/>
          <w:i/>
          <w:sz w:val="24"/>
          <w:szCs w:val="24"/>
        </w:rPr>
        <w:t xml:space="preserve">Пользователи </w:t>
      </w:r>
      <w:r w:rsidR="00BE4E26" w:rsidRPr="005B6031">
        <w:rPr>
          <w:rFonts w:ascii="Times New Roman" w:hAnsi="Times New Roman" w:cs="Times New Roman"/>
          <w:sz w:val="24"/>
          <w:szCs w:val="24"/>
        </w:rPr>
        <w:t>Мобильно</w:t>
      </w:r>
      <w:r w:rsidR="001A6DCF" w:rsidRPr="005B6031">
        <w:rPr>
          <w:rFonts w:ascii="Times New Roman" w:hAnsi="Times New Roman" w:cs="Times New Roman"/>
          <w:sz w:val="24"/>
          <w:szCs w:val="24"/>
          <w:lang w:val="kk-KZ"/>
        </w:rPr>
        <w:t>го</w:t>
      </w:r>
      <w:r w:rsidR="00BE4E26" w:rsidRPr="005B6031">
        <w:rPr>
          <w:rFonts w:ascii="Times New Roman" w:hAnsi="Times New Roman" w:cs="Times New Roman"/>
          <w:sz w:val="24"/>
          <w:szCs w:val="24"/>
        </w:rPr>
        <w:t xml:space="preserve"> приложение </w:t>
      </w:r>
      <w:r w:rsidR="001A6DCF" w:rsidRPr="005B6031">
        <w:rPr>
          <w:rFonts w:ascii="Times New Roman" w:hAnsi="Times New Roman" w:cs="Times New Roman"/>
          <w:sz w:val="24"/>
          <w:szCs w:val="24"/>
          <w:lang w:val="en-US"/>
        </w:rPr>
        <w:t>AlmaU</w:t>
      </w:r>
      <w:r w:rsidR="001A6DCF" w:rsidRPr="005B6031">
        <w:rPr>
          <w:rFonts w:ascii="Times New Roman" w:hAnsi="Times New Roman" w:cs="Times New Roman"/>
          <w:sz w:val="24"/>
          <w:szCs w:val="24"/>
        </w:rPr>
        <w:t xml:space="preserve"> разделены</w:t>
      </w:r>
      <w:r w:rsidR="00036F21" w:rsidRPr="005B6031">
        <w:rPr>
          <w:rFonts w:ascii="Times New Roman" w:hAnsi="Times New Roman" w:cs="Times New Roman"/>
          <w:i/>
          <w:sz w:val="24"/>
          <w:szCs w:val="24"/>
        </w:rPr>
        <w:t xml:space="preserve"> на</w:t>
      </w:r>
      <w:r w:rsidR="000E5B98" w:rsidRPr="005B6031">
        <w:rPr>
          <w:rFonts w:ascii="Times New Roman" w:hAnsi="Times New Roman" w:cs="Times New Roman"/>
          <w:i/>
          <w:sz w:val="24"/>
          <w:szCs w:val="24"/>
        </w:rPr>
        <w:t xml:space="preserve"> следующие роли</w:t>
      </w:r>
      <w:r w:rsidR="00036F21" w:rsidRPr="005B6031">
        <w:rPr>
          <w:rFonts w:ascii="Times New Roman" w:hAnsi="Times New Roman" w:cs="Times New Roman"/>
          <w:i/>
          <w:sz w:val="24"/>
          <w:szCs w:val="24"/>
        </w:rPr>
        <w:t>:</w:t>
      </w:r>
    </w:p>
    <w:p w:rsidR="00036F21" w:rsidRPr="005B6031" w:rsidRDefault="00036F21" w:rsidP="00036F21">
      <w:pPr>
        <w:pStyle w:val="2"/>
        <w:numPr>
          <w:ilvl w:val="0"/>
          <w:numId w:val="20"/>
        </w:numPr>
        <w:tabs>
          <w:tab w:val="left" w:pos="28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B6031">
        <w:rPr>
          <w:rFonts w:ascii="Times New Roman" w:hAnsi="Times New Roman" w:cs="Times New Roman"/>
          <w:sz w:val="24"/>
          <w:szCs w:val="24"/>
        </w:rPr>
        <w:t>Сотрудник</w:t>
      </w:r>
    </w:p>
    <w:p w:rsidR="00036F21" w:rsidRPr="005B6031" w:rsidRDefault="00036F21" w:rsidP="00036F21">
      <w:pPr>
        <w:pStyle w:val="2"/>
        <w:numPr>
          <w:ilvl w:val="0"/>
          <w:numId w:val="20"/>
        </w:numPr>
        <w:tabs>
          <w:tab w:val="left" w:pos="28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B6031">
        <w:rPr>
          <w:rFonts w:ascii="Times New Roman" w:hAnsi="Times New Roman" w:cs="Times New Roman"/>
          <w:sz w:val="24"/>
          <w:szCs w:val="24"/>
        </w:rPr>
        <w:t>Профессорско-преподавательский состав (ППС)</w:t>
      </w:r>
    </w:p>
    <w:p w:rsidR="00BE4E26" w:rsidRPr="005B6031" w:rsidRDefault="00BE4E26" w:rsidP="00036F21">
      <w:pPr>
        <w:pStyle w:val="2"/>
        <w:numPr>
          <w:ilvl w:val="0"/>
          <w:numId w:val="20"/>
        </w:numPr>
        <w:tabs>
          <w:tab w:val="left" w:pos="28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B6031">
        <w:rPr>
          <w:rFonts w:ascii="Times New Roman" w:hAnsi="Times New Roman" w:cs="Times New Roman"/>
          <w:sz w:val="24"/>
          <w:szCs w:val="24"/>
        </w:rPr>
        <w:t>Обучающи</w:t>
      </w:r>
      <w:r w:rsidR="001A6DCF" w:rsidRPr="005B6031">
        <w:rPr>
          <w:rFonts w:ascii="Times New Roman" w:hAnsi="Times New Roman" w:cs="Times New Roman"/>
          <w:sz w:val="24"/>
          <w:szCs w:val="24"/>
        </w:rPr>
        <w:t>й</w:t>
      </w:r>
      <w:r w:rsidRPr="005B6031">
        <w:rPr>
          <w:rFonts w:ascii="Times New Roman" w:hAnsi="Times New Roman" w:cs="Times New Roman"/>
          <w:sz w:val="24"/>
          <w:szCs w:val="24"/>
        </w:rPr>
        <w:t>ся</w:t>
      </w:r>
    </w:p>
    <w:p w:rsidR="00BE4E26" w:rsidRPr="005B6031" w:rsidRDefault="00BE4E26" w:rsidP="00036F21">
      <w:pPr>
        <w:pStyle w:val="2"/>
        <w:numPr>
          <w:ilvl w:val="0"/>
          <w:numId w:val="20"/>
        </w:numPr>
        <w:tabs>
          <w:tab w:val="left" w:pos="28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B6031">
        <w:rPr>
          <w:rFonts w:ascii="Times New Roman" w:hAnsi="Times New Roman" w:cs="Times New Roman"/>
          <w:sz w:val="24"/>
          <w:szCs w:val="24"/>
        </w:rPr>
        <w:t>Выпускник</w:t>
      </w:r>
    </w:p>
    <w:p w:rsidR="00BE4E26" w:rsidRPr="005B6031" w:rsidDel="005B6031" w:rsidRDefault="00BE4E26" w:rsidP="00036F21">
      <w:pPr>
        <w:pStyle w:val="2"/>
        <w:numPr>
          <w:ilvl w:val="0"/>
          <w:numId w:val="20"/>
        </w:numPr>
        <w:tabs>
          <w:tab w:val="left" w:pos="284"/>
        </w:tabs>
        <w:spacing w:after="0" w:line="240" w:lineRule="auto"/>
        <w:contextualSpacing w:val="0"/>
        <w:jc w:val="both"/>
        <w:rPr>
          <w:del w:id="2" w:author="Ибраева Виктория Маратовна" w:date="2018-03-19T10:01:00Z"/>
          <w:rFonts w:ascii="Times New Roman" w:hAnsi="Times New Roman" w:cs="Times New Roman"/>
          <w:sz w:val="24"/>
          <w:szCs w:val="24"/>
          <w:rPrChange w:id="3" w:author="Ибраева Виктория Маратовна" w:date="2018-03-19T10:02:00Z">
            <w:rPr>
              <w:del w:id="4" w:author="Ибраева Виктория Маратовна" w:date="2018-03-19T10:01:00Z"/>
              <w:rFonts w:ascii="Times New Roman" w:hAnsi="Times New Roman" w:cs="Times New Roman"/>
              <w:sz w:val="24"/>
              <w:szCs w:val="24"/>
            </w:rPr>
          </w:rPrChange>
        </w:rPr>
      </w:pPr>
      <w:del w:id="5" w:author="Ибраева Виктория Маратовна" w:date="2018-03-19T10:01:00Z">
        <w:r w:rsidRPr="005B6031" w:rsidDel="005B6031">
          <w:rPr>
            <w:rFonts w:ascii="Times New Roman" w:hAnsi="Times New Roman" w:cs="Times New Roman"/>
            <w:sz w:val="24"/>
            <w:szCs w:val="24"/>
          </w:rPr>
          <w:delText>Абитуриент</w:delText>
        </w:r>
      </w:del>
    </w:p>
    <w:p w:rsidR="00036F21" w:rsidRPr="005B6031" w:rsidRDefault="00036F21" w:rsidP="00036F21">
      <w:pPr>
        <w:pStyle w:val="2"/>
        <w:numPr>
          <w:ilvl w:val="0"/>
          <w:numId w:val="0"/>
        </w:numPr>
        <w:tabs>
          <w:tab w:val="left" w:pos="284"/>
        </w:tabs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  <w:rPrChange w:id="6" w:author="Ибраева Виктория Маратовна" w:date="2018-03-19T10:02:00Z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</w:pPr>
    </w:p>
    <w:p w:rsidR="00C03B10" w:rsidRPr="005B6031" w:rsidDel="005B6031" w:rsidRDefault="00C03B10" w:rsidP="00036F21">
      <w:pPr>
        <w:pStyle w:val="2"/>
        <w:numPr>
          <w:ilvl w:val="0"/>
          <w:numId w:val="0"/>
        </w:numPr>
        <w:tabs>
          <w:tab w:val="left" w:pos="284"/>
        </w:tabs>
        <w:spacing w:after="0" w:line="240" w:lineRule="auto"/>
        <w:contextualSpacing w:val="0"/>
        <w:jc w:val="both"/>
        <w:rPr>
          <w:del w:id="7" w:author="Ибраева Виктория Маратовна" w:date="2018-03-19T10:01:00Z"/>
          <w:rFonts w:ascii="Times New Roman" w:hAnsi="Times New Roman" w:cs="Times New Roman"/>
          <w:b/>
          <w:i/>
          <w:sz w:val="24"/>
          <w:szCs w:val="24"/>
          <w:rPrChange w:id="8" w:author="Ибраева Виктория Маратовна" w:date="2018-03-19T10:02:00Z">
            <w:rPr>
              <w:del w:id="9" w:author="Ибраева Виктория Маратовна" w:date="2018-03-19T10:01:00Z"/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</w:pPr>
    </w:p>
    <w:p w:rsidR="00036F21" w:rsidRPr="005B6031" w:rsidRDefault="00036F21" w:rsidP="00036F21">
      <w:pPr>
        <w:pStyle w:val="2"/>
        <w:numPr>
          <w:ilvl w:val="0"/>
          <w:numId w:val="0"/>
        </w:numPr>
        <w:tabs>
          <w:tab w:val="left" w:pos="28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b/>
          <w:i/>
          <w:sz w:val="24"/>
          <w:szCs w:val="24"/>
          <w:rPrChange w:id="10" w:author="Ибраева Виктория Маратовна" w:date="2018-03-19T10:02:00Z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b/>
          <w:i/>
          <w:sz w:val="24"/>
          <w:szCs w:val="24"/>
          <w:rPrChange w:id="11" w:author="Ибраева Виктория Маратовна" w:date="2018-03-19T10:02:00Z">
            <w:rPr>
              <w:rFonts w:ascii="Times New Roman" w:hAnsi="Times New Roman" w:cs="Times New Roman"/>
              <w:b/>
              <w:i/>
              <w:sz w:val="24"/>
              <w:szCs w:val="24"/>
            </w:rPr>
          </w:rPrChange>
        </w:rPr>
        <w:t>Описание функционала:</w:t>
      </w:r>
    </w:p>
    <w:p w:rsidR="00036F21" w:rsidRPr="005B6031" w:rsidRDefault="00741B4C" w:rsidP="00741B4C">
      <w:pPr>
        <w:pStyle w:val="2"/>
        <w:numPr>
          <w:ilvl w:val="0"/>
          <w:numId w:val="0"/>
        </w:numPr>
        <w:tabs>
          <w:tab w:val="left" w:pos="28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kk-KZ"/>
          <w:rPrChange w:id="1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Авторизация пользователей: </w:t>
      </w:r>
      <w:r w:rsidR="00F0610D" w:rsidRPr="005B6031">
        <w:rPr>
          <w:rFonts w:ascii="Times New Roman" w:hAnsi="Times New Roman" w:cs="Times New Roman"/>
          <w:sz w:val="24"/>
          <w:szCs w:val="24"/>
          <w:lang w:val="kk-KZ"/>
          <w:rPrChange w:id="1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выбор роли</w:t>
      </w:r>
      <w:r w:rsidR="00846B8B" w:rsidRPr="005B6031">
        <w:rPr>
          <w:rFonts w:ascii="Times New Roman" w:hAnsi="Times New Roman" w:cs="Times New Roman"/>
          <w:sz w:val="24"/>
          <w:szCs w:val="24"/>
          <w:lang w:val="kk-KZ"/>
          <w:rPrChange w:id="1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.</w:t>
      </w:r>
    </w:p>
    <w:p w:rsidR="001A6DCF" w:rsidRPr="005B6031" w:rsidDel="005B6031" w:rsidRDefault="001A6DCF" w:rsidP="00741B4C">
      <w:pPr>
        <w:pStyle w:val="2"/>
        <w:numPr>
          <w:ilvl w:val="0"/>
          <w:numId w:val="0"/>
        </w:numPr>
        <w:tabs>
          <w:tab w:val="left" w:pos="284"/>
        </w:tabs>
        <w:spacing w:after="0" w:line="240" w:lineRule="auto"/>
        <w:contextualSpacing w:val="0"/>
        <w:jc w:val="both"/>
        <w:rPr>
          <w:del w:id="16" w:author="Ибраева Виктория Маратовна" w:date="2018-03-19T10:02:00Z"/>
          <w:rFonts w:ascii="Times New Roman" w:hAnsi="Times New Roman" w:cs="Times New Roman"/>
          <w:sz w:val="24"/>
          <w:szCs w:val="24"/>
          <w:lang w:val="kk-KZ"/>
          <w:rPrChange w:id="17" w:author="Ибраева Виктория Маратовна" w:date="2018-03-19T10:02:00Z">
            <w:rPr>
              <w:del w:id="18" w:author="Ибраева Виктория Маратовна" w:date="2018-03-19T10:02:00Z"/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del w:id="19" w:author="Ибраева Виктория Маратовна" w:date="2018-03-19T10:02:00Z">
        <w:r w:rsidRPr="005B6031" w:rsidDel="005B6031">
          <w:rPr>
            <w:rFonts w:ascii="Times New Roman" w:hAnsi="Times New Roman" w:cs="Times New Roman"/>
            <w:sz w:val="24"/>
            <w:szCs w:val="24"/>
            <w:lang w:val="kk-KZ"/>
            <w:rPrChange w:id="20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  <w:lang w:val="kk-KZ"/>
              </w:rPr>
            </w:rPrChange>
          </w:rPr>
          <w:delText>Для ролей Сотрудни</w:delText>
        </w:r>
        <w:r w:rsidR="00846B8B" w:rsidRPr="005B6031" w:rsidDel="005B6031">
          <w:rPr>
            <w:rFonts w:ascii="Times New Roman" w:hAnsi="Times New Roman" w:cs="Times New Roman"/>
            <w:sz w:val="24"/>
            <w:szCs w:val="24"/>
            <w:lang w:val="kk-KZ"/>
            <w:rPrChange w:id="21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  <w:lang w:val="kk-KZ"/>
              </w:rPr>
            </w:rPrChange>
          </w:rPr>
          <w:delText>к, ППС, обучающийся и выпускник.</w:delText>
        </w:r>
      </w:del>
    </w:p>
    <w:p w:rsidR="00846B8B" w:rsidRPr="005B6031" w:rsidRDefault="00846B8B" w:rsidP="00846B8B">
      <w:pPr>
        <w:pStyle w:val="2"/>
        <w:numPr>
          <w:ilvl w:val="0"/>
          <w:numId w:val="0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2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2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При первоначальном входе в приложение открывается «Обучающее руководство пользователя», где предоставляется переход по разделам, краткая информация о модуле. Вконце выходит сообщение – «Полный функционал портала доступе</w:t>
      </w:r>
      <w:r w:rsidR="00C03B10" w:rsidRPr="005B6031">
        <w:rPr>
          <w:rFonts w:ascii="Times New Roman" w:hAnsi="Times New Roman" w:cs="Times New Roman"/>
          <w:sz w:val="24"/>
          <w:szCs w:val="24"/>
          <w:lang w:val="kk-KZ"/>
          <w:rPrChange w:id="2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н</w:t>
      </w:r>
      <w:r w:rsidRPr="005B6031">
        <w:rPr>
          <w:rFonts w:ascii="Times New Roman" w:hAnsi="Times New Roman" w:cs="Times New Roman"/>
          <w:sz w:val="24"/>
          <w:szCs w:val="24"/>
          <w:lang w:val="kk-KZ"/>
          <w:rPrChange w:id="2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 xml:space="preserve"> через Web версию. Пожалуйста перейдите по ссылке almaunion.almau.edu.kz.»</w:t>
      </w:r>
    </w:p>
    <w:p w:rsidR="00F0610D" w:rsidRPr="005B6031" w:rsidRDefault="00F0610D" w:rsidP="00741B4C">
      <w:pPr>
        <w:pStyle w:val="2"/>
        <w:numPr>
          <w:ilvl w:val="0"/>
          <w:numId w:val="0"/>
        </w:numPr>
        <w:tabs>
          <w:tab w:val="left" w:pos="28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kk-KZ"/>
          <w:rPrChange w:id="2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b/>
          <w:sz w:val="24"/>
          <w:szCs w:val="24"/>
          <w:lang w:val="kk-KZ"/>
          <w:rPrChange w:id="27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  <w:lang w:val="kk-KZ"/>
            </w:rPr>
          </w:rPrChange>
        </w:rPr>
        <w:t>Сотрудник</w:t>
      </w:r>
      <w:r w:rsidRPr="005B6031">
        <w:rPr>
          <w:rFonts w:ascii="Times New Roman" w:hAnsi="Times New Roman" w:cs="Times New Roman"/>
          <w:sz w:val="24"/>
          <w:szCs w:val="24"/>
          <w:lang w:val="kk-KZ"/>
          <w:rPrChange w:id="2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 – </w:t>
      </w:r>
      <w:r w:rsidRPr="005B6031">
        <w:rPr>
          <w:rFonts w:ascii="Times New Roman" w:hAnsi="Times New Roman" w:cs="Times New Roman"/>
          <w:sz w:val="24"/>
          <w:szCs w:val="24"/>
          <w:rPrChange w:id="2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просмотр</w:t>
      </w:r>
      <w:r w:rsidRPr="005B6031">
        <w:rPr>
          <w:rFonts w:ascii="Times New Roman" w:hAnsi="Times New Roman" w:cs="Times New Roman"/>
          <w:sz w:val="24"/>
          <w:szCs w:val="24"/>
          <w:lang w:val="kk-KZ"/>
          <w:rPrChange w:id="3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 </w:t>
      </w:r>
      <w:r w:rsidRPr="005B6031">
        <w:rPr>
          <w:rFonts w:ascii="Times New Roman" w:hAnsi="Times New Roman" w:cs="Times New Roman"/>
          <w:sz w:val="24"/>
          <w:szCs w:val="24"/>
          <w:rPrChange w:id="3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и уведомления следующих функций</w:t>
      </w:r>
    </w:p>
    <w:p w:rsidR="002B143D" w:rsidRPr="005B6031" w:rsidRDefault="002B143D" w:rsidP="002B143D">
      <w:pPr>
        <w:pStyle w:val="a4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3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3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Объявления: просмотр </w:t>
      </w:r>
    </w:p>
    <w:p w:rsidR="00846B8B" w:rsidRPr="005B6031" w:rsidRDefault="00846B8B" w:rsidP="00846B8B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3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3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Функционал добавления в избранное</w:t>
      </w:r>
    </w:p>
    <w:p w:rsidR="00846B8B" w:rsidRPr="005B6031" w:rsidRDefault="00846B8B" w:rsidP="00846B8B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3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3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Поиск по ключевым словам, фразам, полям, датам, подразделениям</w:t>
      </w:r>
    </w:p>
    <w:p w:rsidR="002B143D" w:rsidRPr="005B6031" w:rsidRDefault="002B143D" w:rsidP="002B143D">
      <w:pPr>
        <w:pStyle w:val="a4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3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3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Новости: просмотр</w:t>
      </w:r>
    </w:p>
    <w:p w:rsidR="00846B8B" w:rsidRPr="005B6031" w:rsidRDefault="00846B8B" w:rsidP="00846B8B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4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4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Функционал добавления в избранное</w:t>
      </w:r>
    </w:p>
    <w:p w:rsidR="00846B8B" w:rsidRPr="005B6031" w:rsidRDefault="00846B8B" w:rsidP="00846B8B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4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4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Поиск по ключевым словам, фразам, полям, датам, подразделениям</w:t>
      </w:r>
    </w:p>
    <w:p w:rsidR="002B143D" w:rsidRPr="005B6031" w:rsidRDefault="002B143D" w:rsidP="002B143D">
      <w:pPr>
        <w:pStyle w:val="a4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4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4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Организационная структура: поиск и просмотр контактной информации о сотрудниках и ппс</w:t>
      </w:r>
      <w:r w:rsidR="000B4B92" w:rsidRPr="005B6031">
        <w:rPr>
          <w:rFonts w:ascii="Times New Roman" w:hAnsi="Times New Roman" w:cs="Times New Roman"/>
          <w:sz w:val="24"/>
          <w:szCs w:val="24"/>
          <w:rPrChange w:id="4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; </w:t>
      </w:r>
    </w:p>
    <w:p w:rsidR="000B4B92" w:rsidRPr="005B6031" w:rsidRDefault="000B4B92" w:rsidP="00846B8B">
      <w:pPr>
        <w:spacing w:after="0"/>
        <w:ind w:left="360"/>
        <w:rPr>
          <w:rFonts w:ascii="Times New Roman" w:hAnsi="Times New Roman" w:cs="Times New Roman"/>
          <w:sz w:val="24"/>
          <w:szCs w:val="24"/>
          <w:rPrChange w:id="4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4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Сортировка по полям (по алфавиту СП, по организационной структуре)</w:t>
      </w:r>
    </w:p>
    <w:p w:rsidR="000B4B92" w:rsidRPr="005B6031" w:rsidRDefault="000B4B92" w:rsidP="00846B8B">
      <w:pPr>
        <w:spacing w:after="0"/>
        <w:ind w:left="360"/>
        <w:rPr>
          <w:rFonts w:ascii="Times New Roman" w:hAnsi="Times New Roman" w:cs="Times New Roman"/>
          <w:sz w:val="24"/>
          <w:szCs w:val="24"/>
          <w:rPrChange w:id="4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5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Переход с адреса электронной почты на отправку сообщения</w:t>
      </w:r>
    </w:p>
    <w:p w:rsidR="000B4B92" w:rsidRPr="005B6031" w:rsidRDefault="000B4B92" w:rsidP="00846B8B">
      <w:pPr>
        <w:spacing w:after="0"/>
        <w:ind w:left="360"/>
        <w:rPr>
          <w:rFonts w:ascii="Times New Roman" w:hAnsi="Times New Roman" w:cs="Times New Roman"/>
          <w:sz w:val="24"/>
          <w:szCs w:val="24"/>
          <w:rPrChange w:id="5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5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Переход с номера телефона на набор номера</w:t>
      </w:r>
    </w:p>
    <w:p w:rsidR="002B143D" w:rsidRPr="005B6031" w:rsidRDefault="002B143D" w:rsidP="002B143D">
      <w:pPr>
        <w:pStyle w:val="a4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5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5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База знаний: поиск, просмотр и скачивание необходимых знаний</w:t>
      </w:r>
    </w:p>
    <w:p w:rsidR="00846B8B" w:rsidRPr="005B6031" w:rsidRDefault="00846B8B" w:rsidP="00846B8B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5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5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Просмотр базы знаний</w:t>
      </w:r>
    </w:p>
    <w:p w:rsidR="00846B8B" w:rsidRPr="005B6031" w:rsidRDefault="00846B8B" w:rsidP="00846B8B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5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5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 xml:space="preserve">Скачивание файлов </w:t>
      </w:r>
    </w:p>
    <w:p w:rsidR="00846B8B" w:rsidRPr="005B6031" w:rsidRDefault="00846B8B" w:rsidP="00846B8B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5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6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Предпросмотр файлов</w:t>
      </w:r>
    </w:p>
    <w:p w:rsidR="00846B8B" w:rsidRPr="005B6031" w:rsidRDefault="00846B8B" w:rsidP="00846B8B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6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6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Добавление в избранное</w:t>
      </w:r>
    </w:p>
    <w:p w:rsidR="00846B8B" w:rsidRPr="005B6031" w:rsidRDefault="00846B8B" w:rsidP="00846B8B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6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6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Сортировка по полям</w:t>
      </w:r>
    </w:p>
    <w:p w:rsidR="00846B8B" w:rsidRPr="005B6031" w:rsidRDefault="00846B8B" w:rsidP="00846B8B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6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6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Расширенный поиск</w:t>
      </w:r>
    </w:p>
    <w:p w:rsidR="008C6A7F" w:rsidRPr="005B6031" w:rsidRDefault="008C6A7F" w:rsidP="008C6A7F">
      <w:pPr>
        <w:pStyle w:val="a4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6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6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Библиотека: доступ к электронному каталогу</w:t>
      </w:r>
    </w:p>
    <w:p w:rsidR="008C6A7F" w:rsidRPr="005B6031" w:rsidRDefault="008C6A7F" w:rsidP="00846B8B">
      <w:pPr>
        <w:pStyle w:val="a4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6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7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Профиль: просмотр личного профиля и скачивание загруженных файлов (например, диплом или сертификат)</w:t>
      </w:r>
    </w:p>
    <w:p w:rsidR="00846B8B" w:rsidRPr="005B6031" w:rsidRDefault="00846B8B" w:rsidP="00846B8B">
      <w:pPr>
        <w:spacing w:after="0"/>
        <w:ind w:left="360"/>
        <w:rPr>
          <w:rFonts w:ascii="Times New Roman" w:hAnsi="Times New Roman" w:cs="Times New Roman"/>
          <w:sz w:val="24"/>
          <w:szCs w:val="24"/>
          <w:lang w:val="kk-KZ"/>
          <w:rPrChange w:id="7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7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Добавить возможность </w:t>
      </w:r>
      <w:r w:rsidRPr="005B6031">
        <w:rPr>
          <w:rFonts w:ascii="Times New Roman" w:hAnsi="Times New Roman" w:cs="Times New Roman"/>
          <w:sz w:val="24"/>
          <w:szCs w:val="24"/>
          <w:lang w:val="kk-KZ"/>
          <w:rPrChange w:id="7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редактирования/удаления фото</w:t>
      </w:r>
    </w:p>
    <w:p w:rsidR="008C6A7F" w:rsidRPr="005B6031" w:rsidRDefault="008C6A7F" w:rsidP="00846B8B">
      <w:pPr>
        <w:pStyle w:val="a4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7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7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Профиль: просмотр профилей коллег</w:t>
      </w:r>
    </w:p>
    <w:p w:rsidR="002B143D" w:rsidRPr="005B6031" w:rsidRDefault="008C6A7F" w:rsidP="002B143D">
      <w:pPr>
        <w:pStyle w:val="a4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7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7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Информационный модуль: просмотр информации о днях рождениях</w:t>
      </w:r>
    </w:p>
    <w:p w:rsidR="000B4B92" w:rsidRPr="005B6031" w:rsidRDefault="000B4B92" w:rsidP="000B4B9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7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7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Отображение календаря событий</w:t>
      </w:r>
    </w:p>
    <w:p w:rsidR="000B4B92" w:rsidRPr="005B6031" w:rsidRDefault="000B4B92" w:rsidP="000B4B9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8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8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При нажатии на ФИО или фото именинника переход на его профиль</w:t>
      </w:r>
    </w:p>
    <w:p w:rsidR="008C6A7F" w:rsidRPr="005B6031" w:rsidRDefault="008C6A7F" w:rsidP="002B143D">
      <w:pPr>
        <w:pStyle w:val="a4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8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en-US"/>
          <w:rPrChange w:id="8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To</w:t>
      </w:r>
      <w:r w:rsidRPr="005B6031">
        <w:rPr>
          <w:rFonts w:ascii="Times New Roman" w:hAnsi="Times New Roman" w:cs="Times New Roman"/>
          <w:sz w:val="24"/>
          <w:szCs w:val="24"/>
          <w:rPrChange w:id="8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5B6031">
        <w:rPr>
          <w:rFonts w:ascii="Times New Roman" w:hAnsi="Times New Roman" w:cs="Times New Roman"/>
          <w:sz w:val="24"/>
          <w:szCs w:val="24"/>
          <w:lang w:val="en-US"/>
          <w:rPrChange w:id="8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do</w:t>
      </w:r>
      <w:r w:rsidRPr="005B6031">
        <w:rPr>
          <w:rFonts w:ascii="Times New Roman" w:hAnsi="Times New Roman" w:cs="Times New Roman"/>
          <w:sz w:val="24"/>
          <w:szCs w:val="24"/>
          <w:rPrChange w:id="8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5B6031">
        <w:rPr>
          <w:rFonts w:ascii="Times New Roman" w:hAnsi="Times New Roman" w:cs="Times New Roman"/>
          <w:sz w:val="24"/>
          <w:szCs w:val="24"/>
          <w:lang w:val="en-US"/>
          <w:rPrChange w:id="8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list</w:t>
      </w:r>
      <w:r w:rsidRPr="005B6031">
        <w:rPr>
          <w:rFonts w:ascii="Times New Roman" w:hAnsi="Times New Roman" w:cs="Times New Roman"/>
          <w:sz w:val="24"/>
          <w:szCs w:val="24"/>
          <w:rPrChange w:id="8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: перечень дел на текущий день (автоматически); уведомления о назначенных встречах за 15 минут</w:t>
      </w:r>
    </w:p>
    <w:p w:rsidR="000B4B92" w:rsidRPr="005B6031" w:rsidRDefault="000B4B92" w:rsidP="000B4B92">
      <w:pPr>
        <w:pStyle w:val="a4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kk-KZ"/>
          <w:rPrChange w:id="89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b/>
          <w:sz w:val="24"/>
          <w:szCs w:val="24"/>
          <w:lang w:val="kk-KZ"/>
          <w:rPrChange w:id="90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  <w:highlight w:val="yellow"/>
              <w:lang w:val="kk-KZ"/>
            </w:rPr>
          </w:rPrChange>
        </w:rPr>
        <w:t>Страница Омбудсмена</w:t>
      </w:r>
    </w:p>
    <w:p w:rsidR="000B4B92" w:rsidRPr="005B6031" w:rsidRDefault="000B4B92" w:rsidP="000B4B9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9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9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Отображение страницы</w:t>
      </w:r>
    </w:p>
    <w:p w:rsidR="000B4B92" w:rsidRPr="005B6031" w:rsidRDefault="000B4B92" w:rsidP="000B4B9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9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9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Переход на форму обращения</w:t>
      </w:r>
    </w:p>
    <w:p w:rsidR="00846B8B" w:rsidRPr="005B6031" w:rsidRDefault="00846B8B" w:rsidP="00846B8B">
      <w:pPr>
        <w:pStyle w:val="a4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kk-KZ"/>
          <w:rPrChange w:id="95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b/>
          <w:sz w:val="24"/>
          <w:szCs w:val="24"/>
          <w:lang w:val="kk-KZ"/>
          <w:rPrChange w:id="96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  <w:highlight w:val="yellow"/>
              <w:lang w:val="kk-KZ"/>
            </w:rPr>
          </w:rPrChange>
        </w:rPr>
        <w:t>Расширенный поисковик</w:t>
      </w:r>
    </w:p>
    <w:p w:rsidR="00846B8B" w:rsidRPr="005B6031" w:rsidRDefault="00846B8B" w:rsidP="00846B8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9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9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Поиск по базе знаний</w:t>
      </w:r>
    </w:p>
    <w:p w:rsidR="00846B8B" w:rsidRPr="005B6031" w:rsidRDefault="00846B8B" w:rsidP="00846B8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9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0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Поиск по пользователям</w:t>
      </w:r>
    </w:p>
    <w:p w:rsidR="00846B8B" w:rsidRPr="005B6031" w:rsidRDefault="00846B8B" w:rsidP="00846B8B">
      <w:pPr>
        <w:pStyle w:val="a4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kk-KZ"/>
          <w:rPrChange w:id="101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b/>
          <w:sz w:val="24"/>
          <w:szCs w:val="24"/>
          <w:lang w:val="kk-KZ"/>
          <w:rPrChange w:id="102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  <w:highlight w:val="yellow"/>
              <w:lang w:val="kk-KZ"/>
            </w:rPr>
          </w:rPrChange>
        </w:rPr>
        <w:t>Уведомления</w:t>
      </w:r>
    </w:p>
    <w:p w:rsidR="00846B8B" w:rsidRPr="005B6031" w:rsidRDefault="00846B8B" w:rsidP="00846B8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10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0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Уведомления о новых новостях/объявлениях, о предстоящих днях рождениях</w:t>
      </w:r>
    </w:p>
    <w:p w:rsidR="000B4B92" w:rsidRPr="005B6031" w:rsidRDefault="000B4B92" w:rsidP="000B4B92">
      <w:pPr>
        <w:pStyle w:val="a4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kk-KZ"/>
          <w:rPrChange w:id="105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b/>
          <w:sz w:val="24"/>
          <w:szCs w:val="24"/>
          <w:lang w:val="kk-KZ"/>
          <w:rPrChange w:id="106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  <w:highlight w:val="yellow"/>
              <w:lang w:val="kk-KZ"/>
            </w:rPr>
          </w:rPrChange>
        </w:rPr>
        <w:t>Настройки</w:t>
      </w:r>
    </w:p>
    <w:p w:rsidR="000B4B92" w:rsidRPr="005B6031" w:rsidRDefault="000B4B92" w:rsidP="000B4B9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10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0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Смена языка (рус, каз, англ)</w:t>
      </w:r>
    </w:p>
    <w:p w:rsidR="000B4B92" w:rsidRPr="005B6031" w:rsidRDefault="000B4B92" w:rsidP="000B4B9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10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1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Обратная связь (написать разработчикам об ошибках, замечаниях)</w:t>
      </w:r>
    </w:p>
    <w:p w:rsidR="000B4B92" w:rsidRPr="005B6031" w:rsidRDefault="000B4B92" w:rsidP="000B4B9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kk-KZ"/>
          <w:rPrChange w:id="11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1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Выход</w:t>
      </w:r>
    </w:p>
    <w:p w:rsidR="00F0610D" w:rsidRPr="005B6031" w:rsidRDefault="008C6A7F" w:rsidP="008C6A7F">
      <w:pPr>
        <w:pStyle w:val="2"/>
        <w:numPr>
          <w:ilvl w:val="0"/>
          <w:numId w:val="0"/>
        </w:numPr>
        <w:tabs>
          <w:tab w:val="left" w:pos="28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kk-KZ"/>
          <w:rPrChange w:id="11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b/>
          <w:sz w:val="24"/>
          <w:szCs w:val="24"/>
          <w:lang w:val="kk-KZ"/>
          <w:rPrChange w:id="114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  <w:lang w:val="kk-KZ"/>
            </w:rPr>
          </w:rPrChange>
        </w:rPr>
        <w:t>ППС</w:t>
      </w:r>
      <w:r w:rsidRPr="005B6031">
        <w:rPr>
          <w:rFonts w:ascii="Times New Roman" w:hAnsi="Times New Roman" w:cs="Times New Roman"/>
          <w:sz w:val="24"/>
          <w:szCs w:val="24"/>
          <w:lang w:val="kk-KZ"/>
          <w:rPrChange w:id="11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 – </w:t>
      </w:r>
      <w:r w:rsidRPr="005B6031">
        <w:rPr>
          <w:rFonts w:ascii="Times New Roman" w:hAnsi="Times New Roman" w:cs="Times New Roman"/>
          <w:sz w:val="24"/>
          <w:szCs w:val="24"/>
          <w:rPrChange w:id="11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просмотр и уведомления следующих функций</w:t>
      </w:r>
    </w:p>
    <w:p w:rsidR="008C6A7F" w:rsidRPr="005B6031" w:rsidRDefault="008C6A7F" w:rsidP="008C6A7F">
      <w:pPr>
        <w:pStyle w:val="a4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1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1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Объявления: просмотр </w:t>
      </w:r>
    </w:p>
    <w:p w:rsidR="008C6A7F" w:rsidRPr="005B6031" w:rsidRDefault="008C6A7F" w:rsidP="008C6A7F">
      <w:pPr>
        <w:pStyle w:val="a4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1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2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Новости: просмотр</w:t>
      </w:r>
    </w:p>
    <w:p w:rsidR="008C6A7F" w:rsidRPr="005B6031" w:rsidRDefault="008C6A7F" w:rsidP="008C6A7F">
      <w:pPr>
        <w:pStyle w:val="a4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2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2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Организационная структура: поиск и просмотр контактной информации о сотрудниках и ппс</w:t>
      </w:r>
    </w:p>
    <w:p w:rsidR="008C6A7F" w:rsidRPr="005B6031" w:rsidRDefault="008C6A7F" w:rsidP="008C6A7F">
      <w:pPr>
        <w:pStyle w:val="a4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2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2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База знаний: поиск, просмотр и скачивание необходимых знаний</w:t>
      </w:r>
    </w:p>
    <w:p w:rsidR="008C6A7F" w:rsidRPr="005B6031" w:rsidRDefault="008C6A7F" w:rsidP="008C6A7F">
      <w:pPr>
        <w:pStyle w:val="a4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2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2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Библиотека: доступ к электронному каталогу</w:t>
      </w:r>
    </w:p>
    <w:p w:rsidR="008C6A7F" w:rsidRPr="005B6031" w:rsidRDefault="008C6A7F" w:rsidP="008C6A7F">
      <w:pPr>
        <w:pStyle w:val="a4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2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2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Профиль: просмотр личного профиля и скачивание загруженных файлов (например, диплом или сертификат)</w:t>
      </w:r>
    </w:p>
    <w:p w:rsidR="008C6A7F" w:rsidRPr="005B6031" w:rsidRDefault="008C6A7F" w:rsidP="008C6A7F">
      <w:pPr>
        <w:pStyle w:val="a4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2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3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Профиль: просмотр профилей коллег</w:t>
      </w:r>
    </w:p>
    <w:p w:rsidR="008C6A7F" w:rsidRPr="005B6031" w:rsidRDefault="008C6A7F" w:rsidP="00846B8B">
      <w:pPr>
        <w:pStyle w:val="a4"/>
        <w:numPr>
          <w:ilvl w:val="0"/>
          <w:numId w:val="3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kk-KZ"/>
          <w:rPrChange w:id="13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3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Информационный модуль: просмотр информации о днях рождениях </w:t>
      </w:r>
    </w:p>
    <w:p w:rsidR="002B143D" w:rsidRPr="005B6031" w:rsidRDefault="008C6A7F" w:rsidP="00846B8B">
      <w:pPr>
        <w:pStyle w:val="a4"/>
        <w:tabs>
          <w:tab w:val="left" w:pos="28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rPrChange w:id="13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3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Расписание занятий: просмотр расписания на текущий день (автоматически) и по календарю, уведомление о начале первого занятия на текущий день за час до начала</w:t>
      </w:r>
      <w:r w:rsidR="00846B8B" w:rsidRPr="005B6031">
        <w:rPr>
          <w:rFonts w:ascii="Times New Roman" w:hAnsi="Times New Roman" w:cs="Times New Roman"/>
          <w:sz w:val="24"/>
          <w:szCs w:val="24"/>
          <w:rPrChange w:id="13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</w:p>
    <w:p w:rsidR="00846B8B" w:rsidRPr="005B6031" w:rsidRDefault="00846B8B" w:rsidP="00846B8B">
      <w:pPr>
        <w:pStyle w:val="a4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13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3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Отображение календаря расписания: </w:t>
      </w:r>
    </w:p>
    <w:p w:rsidR="00846B8B" w:rsidRPr="005B6031" w:rsidRDefault="00846B8B" w:rsidP="00846B8B">
      <w:pPr>
        <w:pStyle w:val="a4"/>
        <w:numPr>
          <w:ilvl w:val="0"/>
          <w:numId w:val="42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13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3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Наименование дисциплины</w:t>
      </w:r>
    </w:p>
    <w:p w:rsidR="00846B8B" w:rsidRPr="005B6031" w:rsidRDefault="00846B8B" w:rsidP="00846B8B">
      <w:pPr>
        <w:pStyle w:val="a4"/>
        <w:numPr>
          <w:ilvl w:val="0"/>
          <w:numId w:val="42"/>
        </w:numPr>
        <w:tabs>
          <w:tab w:val="left" w:pos="284"/>
          <w:tab w:val="left" w:pos="11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14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4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Номер кабинета</w:t>
      </w:r>
    </w:p>
    <w:p w:rsidR="00846B8B" w:rsidRPr="005B6031" w:rsidRDefault="00846B8B" w:rsidP="00846B8B">
      <w:pPr>
        <w:pStyle w:val="a4"/>
        <w:numPr>
          <w:ilvl w:val="0"/>
          <w:numId w:val="42"/>
        </w:numPr>
        <w:tabs>
          <w:tab w:val="left" w:pos="284"/>
          <w:tab w:val="left" w:pos="1050"/>
          <w:tab w:val="left" w:pos="1185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rPrChange w:id="14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4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Время начала и конца занятия</w:t>
      </w:r>
    </w:p>
    <w:p w:rsidR="00846B8B" w:rsidRPr="005B6031" w:rsidRDefault="00846B8B" w:rsidP="00846B8B">
      <w:pPr>
        <w:pStyle w:val="a4"/>
        <w:numPr>
          <w:ilvl w:val="0"/>
          <w:numId w:val="38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kk-KZ"/>
          <w:rPrChange w:id="144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b/>
          <w:sz w:val="24"/>
          <w:szCs w:val="24"/>
          <w:lang w:val="kk-KZ"/>
          <w:rPrChange w:id="145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  <w:highlight w:val="yellow"/>
              <w:lang w:val="kk-KZ"/>
            </w:rPr>
          </w:rPrChange>
        </w:rPr>
        <w:t>Дисциплины</w:t>
      </w:r>
    </w:p>
    <w:p w:rsidR="00846B8B" w:rsidRPr="005B6031" w:rsidRDefault="00846B8B" w:rsidP="00846B8B">
      <w:pPr>
        <w:pStyle w:val="a4"/>
        <w:numPr>
          <w:ilvl w:val="0"/>
          <w:numId w:val="41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4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4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 xml:space="preserve">Отображение списка дисциплин, загруженных силлабусов и материалов, добавленных заданий </w:t>
      </w:r>
    </w:p>
    <w:p w:rsidR="00846B8B" w:rsidRPr="005B6031" w:rsidRDefault="00846B8B" w:rsidP="00846B8B">
      <w:pPr>
        <w:pStyle w:val="a4"/>
        <w:numPr>
          <w:ilvl w:val="0"/>
          <w:numId w:val="41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4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4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 xml:space="preserve">Скачивание файлов </w:t>
      </w:r>
    </w:p>
    <w:p w:rsidR="00846B8B" w:rsidRPr="005B6031" w:rsidRDefault="00846B8B" w:rsidP="00846B8B">
      <w:pPr>
        <w:pStyle w:val="a4"/>
        <w:numPr>
          <w:ilvl w:val="0"/>
          <w:numId w:val="41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5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5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Предпросмотр файлов</w:t>
      </w:r>
    </w:p>
    <w:p w:rsidR="00846B8B" w:rsidRPr="005B6031" w:rsidRDefault="00846B8B" w:rsidP="00846B8B">
      <w:pPr>
        <w:pStyle w:val="a4"/>
        <w:numPr>
          <w:ilvl w:val="0"/>
          <w:numId w:val="41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5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5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Отображение ответов студентов на задания</w:t>
      </w:r>
    </w:p>
    <w:p w:rsidR="00846B8B" w:rsidRPr="005B6031" w:rsidRDefault="00846B8B" w:rsidP="00846B8B">
      <w:pPr>
        <w:pStyle w:val="a4"/>
        <w:numPr>
          <w:ilvl w:val="0"/>
          <w:numId w:val="41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5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5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highlight w:val="yellow"/>
              <w:lang w:val="kk-KZ"/>
            </w:rPr>
          </w:rPrChange>
        </w:rPr>
        <w:t>Обеспечить возможность добавления ответа на задание (Принять, Отклонить). При отклонении задания выходит окно комментария.</w:t>
      </w:r>
    </w:p>
    <w:p w:rsidR="00846B8B" w:rsidRPr="005B6031" w:rsidRDefault="00846B8B" w:rsidP="00846B8B">
      <w:pPr>
        <w:pStyle w:val="a4"/>
        <w:tabs>
          <w:tab w:val="left" w:pos="28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kk-KZ"/>
          <w:rPrChange w:id="15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</w:p>
    <w:p w:rsidR="000E5B98" w:rsidRPr="005B6031" w:rsidRDefault="000E5B98" w:rsidP="00036F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15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b/>
          <w:sz w:val="24"/>
          <w:szCs w:val="24"/>
          <w:lang w:val="kk-KZ"/>
          <w:rPrChange w:id="158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  <w:lang w:val="kk-KZ"/>
            </w:rPr>
          </w:rPrChange>
        </w:rPr>
        <w:t>Обучающийся</w:t>
      </w:r>
      <w:r w:rsidR="008D21F9" w:rsidRPr="005B6031">
        <w:rPr>
          <w:rFonts w:ascii="Times New Roman" w:hAnsi="Times New Roman" w:cs="Times New Roman"/>
          <w:b/>
          <w:sz w:val="24"/>
          <w:szCs w:val="24"/>
          <w:rPrChange w:id="159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– </w:t>
      </w:r>
      <w:r w:rsidR="008D21F9" w:rsidRPr="005B6031">
        <w:rPr>
          <w:rFonts w:ascii="Times New Roman" w:hAnsi="Times New Roman" w:cs="Times New Roman"/>
          <w:sz w:val="24"/>
          <w:szCs w:val="24"/>
          <w:rPrChange w:id="16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просмотр и уведомления следующих функций</w:t>
      </w:r>
    </w:p>
    <w:p w:rsidR="00B271D5" w:rsidRPr="005B6031" w:rsidRDefault="00B271D5" w:rsidP="00741B4C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6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6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Объявления: просмотр </w:t>
      </w:r>
    </w:p>
    <w:p w:rsidR="00345182" w:rsidRPr="005B6031" w:rsidRDefault="00345182" w:rsidP="00741B4C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6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6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Новости: просмотр</w:t>
      </w:r>
    </w:p>
    <w:p w:rsidR="00741B4C" w:rsidRPr="005B6031" w:rsidRDefault="008D21F9" w:rsidP="00741B4C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6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6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Расписание занятий: просмотр расписания на текущий день (автоматически) и по календарю, уведомление о начале первого занятия на текущий день за час до начала</w:t>
      </w:r>
    </w:p>
    <w:p w:rsidR="008D21F9" w:rsidRPr="005B6031" w:rsidRDefault="008D21F9" w:rsidP="00741B4C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6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6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Оплата за обучение: просмотр графика оплаты, пени и успешных платежей; уведомление о приближении за 5 дней об очередном взносе по графику</w:t>
      </w:r>
    </w:p>
    <w:p w:rsidR="008D21F9" w:rsidRPr="005B6031" w:rsidRDefault="008D21F9" w:rsidP="00741B4C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6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7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Просмотр перечня дисциплин на текущий семсетр (автоматически)</w:t>
      </w:r>
      <w:r w:rsidR="00B271D5" w:rsidRPr="005B6031">
        <w:rPr>
          <w:rFonts w:ascii="Times New Roman" w:hAnsi="Times New Roman" w:cs="Times New Roman"/>
          <w:sz w:val="24"/>
          <w:szCs w:val="24"/>
          <w:lang w:val="kk-KZ"/>
          <w:rPrChange w:id="17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 </w:t>
      </w:r>
    </w:p>
    <w:p w:rsidR="008D21F9" w:rsidRPr="005B6031" w:rsidRDefault="008D21F9" w:rsidP="00741B4C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7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7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Просмотр и скачивание учебного материала </w:t>
      </w:r>
      <w:r w:rsidR="00B271D5" w:rsidRPr="005B6031">
        <w:rPr>
          <w:rFonts w:ascii="Times New Roman" w:hAnsi="Times New Roman" w:cs="Times New Roman"/>
          <w:sz w:val="24"/>
          <w:szCs w:val="24"/>
          <w:rPrChange w:id="17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дисциплины на текущий семестр</w:t>
      </w:r>
    </w:p>
    <w:p w:rsidR="008D21F9" w:rsidRPr="005B6031" w:rsidRDefault="008D21F9" w:rsidP="00741B4C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7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7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Просмотр </w:t>
      </w:r>
      <w:r w:rsidR="00B271D5" w:rsidRPr="005B6031">
        <w:rPr>
          <w:rFonts w:ascii="Times New Roman" w:hAnsi="Times New Roman" w:cs="Times New Roman"/>
          <w:sz w:val="24"/>
          <w:szCs w:val="24"/>
          <w:rPrChange w:id="17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и скачивание </w:t>
      </w:r>
      <w:r w:rsidRPr="005B6031">
        <w:rPr>
          <w:rFonts w:ascii="Times New Roman" w:hAnsi="Times New Roman" w:cs="Times New Roman"/>
          <w:sz w:val="24"/>
          <w:szCs w:val="24"/>
          <w:rPrChange w:id="17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заданий по дисциплинам</w:t>
      </w:r>
      <w:r w:rsidR="00B271D5" w:rsidRPr="005B6031">
        <w:rPr>
          <w:rFonts w:ascii="Times New Roman" w:hAnsi="Times New Roman" w:cs="Times New Roman"/>
          <w:sz w:val="24"/>
          <w:szCs w:val="24"/>
          <w:rPrChange w:id="17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и сроков их сдачи; уведомление </w:t>
      </w:r>
      <w:r w:rsidR="00345182" w:rsidRPr="005B6031">
        <w:rPr>
          <w:rFonts w:ascii="Times New Roman" w:hAnsi="Times New Roman" w:cs="Times New Roman"/>
          <w:sz w:val="24"/>
          <w:szCs w:val="24"/>
          <w:rPrChange w:id="18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о назначении задания и сроке сдачи за 1 день</w:t>
      </w:r>
    </w:p>
    <w:p w:rsidR="006D6868" w:rsidRPr="005B6031" w:rsidRDefault="006D6868" w:rsidP="00741B4C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8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8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Успеваемость: просмотр итоговых оценок и скачивание транскрипта за весь период обучения</w:t>
      </w:r>
    </w:p>
    <w:p w:rsidR="00345182" w:rsidRPr="005B6031" w:rsidRDefault="00345182" w:rsidP="00741B4C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8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8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Обращения студентов: просмотр </w:t>
      </w:r>
      <w:r w:rsidR="00B04601" w:rsidRPr="005B6031">
        <w:rPr>
          <w:rFonts w:ascii="Times New Roman" w:hAnsi="Times New Roman" w:cs="Times New Roman"/>
          <w:sz w:val="24"/>
          <w:szCs w:val="24"/>
          <w:rPrChange w:id="18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списка обращений и </w:t>
      </w:r>
      <w:r w:rsidRPr="005B6031">
        <w:rPr>
          <w:rFonts w:ascii="Times New Roman" w:hAnsi="Times New Roman" w:cs="Times New Roman"/>
          <w:sz w:val="24"/>
          <w:szCs w:val="24"/>
          <w:rPrChange w:id="18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текущего состояния</w:t>
      </w:r>
      <w:r w:rsidR="00B04601" w:rsidRPr="005B6031">
        <w:rPr>
          <w:rFonts w:ascii="Times New Roman" w:hAnsi="Times New Roman" w:cs="Times New Roman"/>
          <w:sz w:val="24"/>
          <w:szCs w:val="24"/>
          <w:rPrChange w:id="18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одного из них; уведомления о принятии решения (конечный результат)</w:t>
      </w:r>
    </w:p>
    <w:p w:rsidR="00B04601" w:rsidRPr="005B6031" w:rsidRDefault="00B04601" w:rsidP="00741B4C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8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8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База знаний: </w:t>
      </w:r>
      <w:r w:rsidR="006D6868" w:rsidRPr="005B6031">
        <w:rPr>
          <w:rFonts w:ascii="Times New Roman" w:hAnsi="Times New Roman" w:cs="Times New Roman"/>
          <w:sz w:val="24"/>
          <w:szCs w:val="24"/>
          <w:rPrChange w:id="19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поиск, </w:t>
      </w:r>
      <w:r w:rsidRPr="005B6031">
        <w:rPr>
          <w:rFonts w:ascii="Times New Roman" w:hAnsi="Times New Roman" w:cs="Times New Roman"/>
          <w:sz w:val="24"/>
          <w:szCs w:val="24"/>
          <w:rPrChange w:id="19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просмотр и скачивание доступных студенту знаний</w:t>
      </w:r>
    </w:p>
    <w:p w:rsidR="00B04601" w:rsidRPr="005B6031" w:rsidRDefault="00B04601" w:rsidP="00741B4C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9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9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Библиотека: доступ к электронному каталогу</w:t>
      </w:r>
    </w:p>
    <w:p w:rsidR="00B04601" w:rsidRPr="005B6031" w:rsidRDefault="00B04601" w:rsidP="00741B4C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9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19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Профиль: просмотр личного профиля и скачивание загруженных файлов (например, диплом или сертификат)</w:t>
      </w:r>
    </w:p>
    <w:p w:rsidR="00B04601" w:rsidRPr="005B6031" w:rsidRDefault="00B04601" w:rsidP="00741B4C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19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19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Профиль</w:t>
      </w:r>
      <w:r w:rsidR="006D6868" w:rsidRPr="005B6031">
        <w:rPr>
          <w:rFonts w:ascii="Times New Roman" w:hAnsi="Times New Roman" w:cs="Times New Roman"/>
          <w:sz w:val="24"/>
          <w:szCs w:val="24"/>
          <w:lang w:val="kk-KZ"/>
          <w:rPrChange w:id="19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: просмотр профилей одногруппников</w:t>
      </w:r>
      <w:r w:rsidR="00F0610D" w:rsidRPr="005B6031">
        <w:rPr>
          <w:rFonts w:ascii="Times New Roman" w:hAnsi="Times New Roman" w:cs="Times New Roman"/>
          <w:sz w:val="24"/>
          <w:szCs w:val="24"/>
          <w:rPrChange w:id="19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F0610D" w:rsidRPr="005B6031">
        <w:rPr>
          <w:rFonts w:ascii="Times New Roman" w:hAnsi="Times New Roman" w:cs="Times New Roman"/>
          <w:sz w:val="24"/>
          <w:szCs w:val="24"/>
          <w:lang w:val="kk-KZ"/>
          <w:rPrChange w:id="20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и эдвайзера</w:t>
      </w:r>
    </w:p>
    <w:p w:rsidR="006D6868" w:rsidRPr="005B6031" w:rsidRDefault="006D6868" w:rsidP="00741B4C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20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20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Карьера и трудоустройство: </w:t>
      </w:r>
      <w:del w:id="203" w:author="Ибраева Виктория Маратовна" w:date="2018-03-19T10:00:00Z">
        <w:r w:rsidRPr="005B6031" w:rsidDel="005B6031">
          <w:rPr>
            <w:rFonts w:ascii="Times New Roman" w:hAnsi="Times New Roman" w:cs="Times New Roman"/>
            <w:strike/>
            <w:sz w:val="24"/>
            <w:szCs w:val="24"/>
            <w:lang w:val="kk-KZ"/>
            <w:rPrChange w:id="204" w:author="Ибраева Виктория Маратовна" w:date="2018-03-19T10:02:00Z">
              <w:rPr>
                <w:rFonts w:ascii="Times New Roman" w:hAnsi="Times New Roman" w:cs="Times New Roman"/>
                <w:strike/>
                <w:sz w:val="24"/>
                <w:szCs w:val="24"/>
                <w:lang w:val="kk-KZ"/>
              </w:rPr>
            </w:rPrChange>
          </w:rPr>
          <w:delText>просмотр всех вакансий от компаний. Размещенных на официальном сайте Университета</w:delText>
        </w:r>
        <w:r w:rsidR="00CE7E30" w:rsidRPr="005B6031" w:rsidDel="005B6031">
          <w:rPr>
            <w:rFonts w:ascii="Times New Roman" w:hAnsi="Times New Roman" w:cs="Times New Roman"/>
            <w:sz w:val="24"/>
            <w:szCs w:val="24"/>
            <w:lang w:val="kk-KZ"/>
            <w:rPrChange w:id="205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  <w:lang w:val="kk-KZ"/>
              </w:rPr>
            </w:rPrChange>
          </w:rPr>
          <w:delText xml:space="preserve"> </w:delText>
        </w:r>
      </w:del>
      <w:r w:rsidR="00C03B10" w:rsidRPr="005B6031">
        <w:rPr>
          <w:rFonts w:ascii="Times New Roman" w:hAnsi="Times New Roman" w:cs="Times New Roman"/>
          <w:sz w:val="24"/>
          <w:szCs w:val="24"/>
          <w:rPrChange w:id="20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ссылка на </w:t>
      </w:r>
      <w:r w:rsidR="00C03B10" w:rsidRPr="005B6031">
        <w:rPr>
          <w:rFonts w:ascii="Times New Roman" w:hAnsi="Times New Roman" w:cs="Times New Roman"/>
          <w:sz w:val="24"/>
          <w:szCs w:val="24"/>
          <w:lang w:val="en-US"/>
          <w:rPrChange w:id="20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web</w:t>
      </w:r>
      <w:r w:rsidR="00C03B10" w:rsidRPr="005B6031">
        <w:rPr>
          <w:rFonts w:ascii="Times New Roman" w:hAnsi="Times New Roman" w:cs="Times New Roman"/>
          <w:sz w:val="24"/>
          <w:szCs w:val="24"/>
          <w:rPrChange w:id="20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C03B10" w:rsidRPr="005B6031">
        <w:rPr>
          <w:rFonts w:ascii="Times New Roman" w:hAnsi="Times New Roman" w:cs="Times New Roman"/>
          <w:sz w:val="24"/>
          <w:szCs w:val="24"/>
          <w:lang w:val="kk-KZ"/>
          <w:rPrChange w:id="20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версию </w:t>
      </w:r>
      <w:r w:rsidR="00C03B10" w:rsidRPr="005B6031">
        <w:rPr>
          <w:rFonts w:ascii="Times New Roman" w:hAnsi="Times New Roman" w:cs="Times New Roman"/>
          <w:sz w:val="24"/>
          <w:szCs w:val="24"/>
          <w:rPrChange w:id="21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страницы</w:t>
      </w:r>
    </w:p>
    <w:p w:rsidR="00036F21" w:rsidRPr="005B6031" w:rsidRDefault="006D6868" w:rsidP="00217651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21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21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Академическая мобильность: </w:t>
      </w:r>
      <w:del w:id="213" w:author="Ибраева Виктория Маратовна" w:date="2018-03-19T10:00:00Z">
        <w:r w:rsidRPr="005B6031" w:rsidDel="005B6031">
          <w:rPr>
            <w:rFonts w:ascii="Times New Roman" w:hAnsi="Times New Roman" w:cs="Times New Roman"/>
            <w:strike/>
            <w:sz w:val="24"/>
            <w:szCs w:val="24"/>
            <w:lang w:val="kk-KZ"/>
            <w:rPrChange w:id="214" w:author="Ибраева Виктория Маратовна" w:date="2018-03-19T10:02:00Z">
              <w:rPr>
                <w:rFonts w:ascii="Times New Roman" w:hAnsi="Times New Roman" w:cs="Times New Roman"/>
                <w:strike/>
                <w:sz w:val="24"/>
                <w:szCs w:val="24"/>
                <w:lang w:val="kk-KZ"/>
              </w:rPr>
            </w:rPrChange>
          </w:rPr>
          <w:delText>просмотр информации о возможностях обучения за рубежом в вузах партнерах; уведомление о новом конкурсе с официального сайта Университета</w:delText>
        </w:r>
        <w:r w:rsidR="00CE7E30" w:rsidRPr="005B6031" w:rsidDel="005B6031">
          <w:rPr>
            <w:rFonts w:ascii="Times New Roman" w:hAnsi="Times New Roman" w:cs="Times New Roman"/>
            <w:sz w:val="24"/>
            <w:szCs w:val="24"/>
            <w:lang w:val="kk-KZ"/>
            <w:rPrChange w:id="215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  <w:lang w:val="kk-KZ"/>
              </w:rPr>
            </w:rPrChange>
          </w:rPr>
          <w:delText xml:space="preserve"> </w:delText>
        </w:r>
      </w:del>
      <w:r w:rsidR="00CE7E30" w:rsidRPr="005B6031">
        <w:rPr>
          <w:rFonts w:ascii="Times New Roman" w:hAnsi="Times New Roman" w:cs="Times New Roman"/>
          <w:sz w:val="24"/>
          <w:szCs w:val="24"/>
          <w:rPrChange w:id="21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ссылка на </w:t>
      </w:r>
      <w:r w:rsidR="00C03B10" w:rsidRPr="005B6031">
        <w:rPr>
          <w:rFonts w:ascii="Times New Roman" w:hAnsi="Times New Roman" w:cs="Times New Roman"/>
          <w:sz w:val="24"/>
          <w:szCs w:val="24"/>
          <w:lang w:val="en-US"/>
          <w:rPrChange w:id="21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web</w:t>
      </w:r>
      <w:r w:rsidR="00C03B10" w:rsidRPr="005B6031">
        <w:rPr>
          <w:rFonts w:ascii="Times New Roman" w:hAnsi="Times New Roman" w:cs="Times New Roman"/>
          <w:sz w:val="24"/>
          <w:szCs w:val="24"/>
          <w:rPrChange w:id="21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C03B10" w:rsidRPr="005B6031">
        <w:rPr>
          <w:rFonts w:ascii="Times New Roman" w:hAnsi="Times New Roman" w:cs="Times New Roman"/>
          <w:sz w:val="24"/>
          <w:szCs w:val="24"/>
          <w:lang w:val="kk-KZ"/>
          <w:rPrChange w:id="21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версию </w:t>
      </w:r>
      <w:r w:rsidR="00C03B10" w:rsidRPr="005B6031">
        <w:rPr>
          <w:rFonts w:ascii="Times New Roman" w:hAnsi="Times New Roman" w:cs="Times New Roman"/>
          <w:sz w:val="24"/>
          <w:szCs w:val="24"/>
          <w:rPrChange w:id="22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страницы</w:t>
      </w:r>
    </w:p>
    <w:p w:rsidR="006D6868" w:rsidRPr="005B6031" w:rsidRDefault="006D6868" w:rsidP="00217651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22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22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Студенческая жизнь</w:t>
      </w:r>
      <w:del w:id="223" w:author="Ибраева Виктория Маратовна" w:date="2018-03-19T10:00:00Z">
        <w:r w:rsidRPr="005B6031" w:rsidDel="005B6031">
          <w:rPr>
            <w:rFonts w:ascii="Times New Roman" w:hAnsi="Times New Roman" w:cs="Times New Roman"/>
            <w:sz w:val="24"/>
            <w:szCs w:val="24"/>
            <w:rPrChange w:id="224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: </w:delText>
        </w:r>
        <w:r w:rsidRPr="005B6031" w:rsidDel="005B6031">
          <w:rPr>
            <w:rFonts w:ascii="Times New Roman" w:hAnsi="Times New Roman" w:cs="Times New Roman"/>
            <w:strike/>
            <w:sz w:val="24"/>
            <w:szCs w:val="24"/>
            <w:rPrChange w:id="225" w:author="Ибраева Виктория Маратовна" w:date="2018-03-19T10:02:00Z">
              <w:rPr>
                <w:rFonts w:ascii="Times New Roman" w:hAnsi="Times New Roman" w:cs="Times New Roman"/>
                <w:strike/>
                <w:sz w:val="24"/>
                <w:szCs w:val="24"/>
              </w:rPr>
            </w:rPrChange>
          </w:rPr>
          <w:delText>просмотр информации о студенческой жизни с официального сайта Университета</w:delText>
        </w:r>
      </w:del>
      <w:r w:rsidR="00CE7E30" w:rsidRPr="005B6031">
        <w:rPr>
          <w:rFonts w:ascii="Times New Roman" w:hAnsi="Times New Roman" w:cs="Times New Roman"/>
          <w:strike/>
          <w:sz w:val="24"/>
          <w:szCs w:val="24"/>
          <w:rPrChange w:id="226" w:author="Ибраева Виктория Маратовна" w:date="2018-03-19T10:02:00Z">
            <w:rPr>
              <w:rFonts w:ascii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r w:rsidR="00CE7E30" w:rsidRPr="005B6031">
        <w:rPr>
          <w:rFonts w:ascii="Times New Roman" w:hAnsi="Times New Roman" w:cs="Times New Roman"/>
          <w:sz w:val="24"/>
          <w:szCs w:val="24"/>
          <w:rPrChange w:id="22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ссылка на страницу</w:t>
      </w:r>
    </w:p>
    <w:p w:rsidR="006D6868" w:rsidRPr="005B6031" w:rsidRDefault="008C6A7F" w:rsidP="004046E0">
      <w:pPr>
        <w:pStyle w:val="a4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22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22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Ссылки на приложения учетных записей социальных сетей </w:t>
      </w:r>
      <w:r w:rsidRPr="005B6031">
        <w:rPr>
          <w:rFonts w:ascii="Times New Roman" w:hAnsi="Times New Roman" w:cs="Times New Roman"/>
          <w:sz w:val="24"/>
          <w:szCs w:val="24"/>
          <w:lang w:val="en-US"/>
          <w:rPrChange w:id="23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AlmaU</w:t>
      </w:r>
    </w:p>
    <w:p w:rsidR="008C6A7F" w:rsidRPr="005B6031" w:rsidRDefault="008C6A7F" w:rsidP="008C6A7F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23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6D6868" w:rsidRPr="005B6031" w:rsidRDefault="006D6868" w:rsidP="006D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23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b/>
          <w:sz w:val="24"/>
          <w:szCs w:val="24"/>
          <w:rPrChange w:id="233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Выпускник</w:t>
      </w:r>
      <w:r w:rsidRPr="005B6031">
        <w:rPr>
          <w:rFonts w:ascii="Times New Roman" w:hAnsi="Times New Roman" w:cs="Times New Roman"/>
          <w:sz w:val="24"/>
          <w:szCs w:val="24"/>
          <w:rPrChange w:id="23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5B6031">
        <w:rPr>
          <w:rFonts w:ascii="Times New Roman" w:hAnsi="Times New Roman" w:cs="Times New Roman"/>
          <w:b/>
          <w:sz w:val="24"/>
          <w:szCs w:val="24"/>
          <w:rPrChange w:id="235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– </w:t>
      </w:r>
      <w:r w:rsidRPr="005B6031">
        <w:rPr>
          <w:rFonts w:ascii="Times New Roman" w:hAnsi="Times New Roman" w:cs="Times New Roman"/>
          <w:sz w:val="24"/>
          <w:szCs w:val="24"/>
          <w:rPrChange w:id="23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просмотр и уведомления следующих функций</w:t>
      </w:r>
    </w:p>
    <w:p w:rsidR="006D6868" w:rsidRPr="005B6031" w:rsidRDefault="006D6868" w:rsidP="006D6868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23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23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Объявления: просмотр </w:t>
      </w:r>
    </w:p>
    <w:p w:rsidR="006D6868" w:rsidRPr="005B6031" w:rsidRDefault="006D6868" w:rsidP="006D6868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23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24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>Новости: просмотр</w:t>
      </w:r>
    </w:p>
    <w:p w:rsidR="006D6868" w:rsidRPr="005B6031" w:rsidRDefault="006D6868" w:rsidP="006D6868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24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24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Обращения </w:t>
      </w:r>
      <w:r w:rsidR="00826995" w:rsidRPr="005B6031">
        <w:rPr>
          <w:rFonts w:ascii="Times New Roman" w:hAnsi="Times New Roman" w:cs="Times New Roman"/>
          <w:sz w:val="24"/>
          <w:szCs w:val="24"/>
          <w:rPrChange w:id="24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выпускников</w:t>
      </w:r>
      <w:r w:rsidRPr="005B6031">
        <w:rPr>
          <w:rFonts w:ascii="Times New Roman" w:hAnsi="Times New Roman" w:cs="Times New Roman"/>
          <w:sz w:val="24"/>
          <w:szCs w:val="24"/>
          <w:rPrChange w:id="24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: просмотр списка обращений и текущего состояния одного из них; уведомления о принятии решения (конечный результат)</w:t>
      </w:r>
    </w:p>
    <w:p w:rsidR="006D6868" w:rsidRPr="005B6031" w:rsidRDefault="006D6868" w:rsidP="006D6868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24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24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База знаний: поиск, просмотр и скачивание доступных </w:t>
      </w:r>
      <w:r w:rsidR="00826995" w:rsidRPr="005B6031">
        <w:rPr>
          <w:rFonts w:ascii="Times New Roman" w:hAnsi="Times New Roman" w:cs="Times New Roman"/>
          <w:sz w:val="24"/>
          <w:szCs w:val="24"/>
          <w:rPrChange w:id="24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выпускнику</w:t>
      </w:r>
      <w:r w:rsidRPr="005B6031">
        <w:rPr>
          <w:rFonts w:ascii="Times New Roman" w:hAnsi="Times New Roman" w:cs="Times New Roman"/>
          <w:sz w:val="24"/>
          <w:szCs w:val="24"/>
          <w:rPrChange w:id="24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знаний</w:t>
      </w:r>
    </w:p>
    <w:p w:rsidR="006D6868" w:rsidRPr="005B6031" w:rsidRDefault="006D6868" w:rsidP="006D6868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24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25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Библиотека: доступ к электронному каталогу</w:t>
      </w:r>
    </w:p>
    <w:p w:rsidR="006D6868" w:rsidRPr="005B6031" w:rsidRDefault="006D6868" w:rsidP="006D6868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25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25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Профиль: просмотр личного профиля и скачивание загруженных файлов (например, диплом или сертификат)</w:t>
      </w:r>
    </w:p>
    <w:p w:rsidR="006D6868" w:rsidRPr="005B6031" w:rsidRDefault="006D6868" w:rsidP="006D6868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  <w:rPrChange w:id="25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lang w:val="kk-KZ"/>
          <w:rPrChange w:id="25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Карьера и трудоустройство: </w:t>
      </w:r>
      <w:del w:id="255" w:author="Ибраева Виктория Маратовна" w:date="2018-03-19T10:00:00Z">
        <w:r w:rsidRPr="005B6031" w:rsidDel="005B6031">
          <w:rPr>
            <w:rFonts w:ascii="Times New Roman" w:hAnsi="Times New Roman" w:cs="Times New Roman"/>
            <w:strike/>
            <w:sz w:val="24"/>
            <w:szCs w:val="24"/>
            <w:lang w:val="kk-KZ"/>
            <w:rPrChange w:id="256" w:author="Ибраева Виктория Маратовна" w:date="2018-03-19T10:02:00Z">
              <w:rPr>
                <w:rFonts w:ascii="Times New Roman" w:hAnsi="Times New Roman" w:cs="Times New Roman"/>
                <w:strike/>
                <w:sz w:val="24"/>
                <w:szCs w:val="24"/>
                <w:lang w:val="kk-KZ"/>
              </w:rPr>
            </w:rPrChange>
          </w:rPr>
          <w:delText>просмотр всех вакансий от компаний. Размещенных на официальном сайте Университета</w:delText>
        </w:r>
        <w:r w:rsidR="00CE7E30" w:rsidRPr="005B6031" w:rsidDel="005B6031">
          <w:rPr>
            <w:rFonts w:ascii="Times New Roman" w:hAnsi="Times New Roman" w:cs="Times New Roman"/>
            <w:strike/>
            <w:sz w:val="24"/>
            <w:szCs w:val="24"/>
            <w:rPrChange w:id="257" w:author="Ибраева Виктория Маратовна" w:date="2018-03-19T10:02:00Z">
              <w:rPr>
                <w:rFonts w:ascii="Times New Roman" w:hAnsi="Times New Roman" w:cs="Times New Roman"/>
                <w:strike/>
                <w:sz w:val="24"/>
                <w:szCs w:val="24"/>
              </w:rPr>
            </w:rPrChange>
          </w:rPr>
          <w:delText xml:space="preserve"> </w:delText>
        </w:r>
        <w:r w:rsidR="00CE7E30" w:rsidRPr="005B6031" w:rsidDel="005B6031">
          <w:rPr>
            <w:rFonts w:ascii="Times New Roman" w:hAnsi="Times New Roman" w:cs="Times New Roman"/>
            <w:sz w:val="24"/>
            <w:szCs w:val="24"/>
            <w:rPrChange w:id="258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="00C03B10" w:rsidRPr="005B6031">
        <w:rPr>
          <w:rFonts w:ascii="Times New Roman" w:hAnsi="Times New Roman" w:cs="Times New Roman"/>
          <w:sz w:val="24"/>
          <w:szCs w:val="24"/>
          <w:rPrChange w:id="25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ссылка на </w:t>
      </w:r>
      <w:r w:rsidR="00C03B10" w:rsidRPr="005B6031">
        <w:rPr>
          <w:rFonts w:ascii="Times New Roman" w:hAnsi="Times New Roman" w:cs="Times New Roman"/>
          <w:sz w:val="24"/>
          <w:szCs w:val="24"/>
          <w:lang w:val="en-US"/>
          <w:rPrChange w:id="26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web</w:t>
      </w:r>
      <w:r w:rsidR="00C03B10" w:rsidRPr="005B6031">
        <w:rPr>
          <w:rFonts w:ascii="Times New Roman" w:hAnsi="Times New Roman" w:cs="Times New Roman"/>
          <w:sz w:val="24"/>
          <w:szCs w:val="24"/>
          <w:rPrChange w:id="26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C03B10" w:rsidRPr="005B6031">
        <w:rPr>
          <w:rFonts w:ascii="Times New Roman" w:hAnsi="Times New Roman" w:cs="Times New Roman"/>
          <w:sz w:val="24"/>
          <w:szCs w:val="24"/>
          <w:lang w:val="kk-KZ"/>
          <w:rPrChange w:id="26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kk-KZ"/>
            </w:rPr>
          </w:rPrChange>
        </w:rPr>
        <w:t xml:space="preserve">версию </w:t>
      </w:r>
      <w:r w:rsidR="00C03B10" w:rsidRPr="005B6031">
        <w:rPr>
          <w:rFonts w:ascii="Times New Roman" w:hAnsi="Times New Roman" w:cs="Times New Roman"/>
          <w:sz w:val="24"/>
          <w:szCs w:val="24"/>
          <w:rPrChange w:id="26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страницы</w:t>
      </w:r>
    </w:p>
    <w:p w:rsidR="008C6A7F" w:rsidRPr="005B6031" w:rsidRDefault="008C6A7F" w:rsidP="008C6A7F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26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26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Ссылки на приложения учетных записей социальных сетей </w:t>
      </w:r>
      <w:r w:rsidRPr="005B6031">
        <w:rPr>
          <w:rFonts w:ascii="Times New Roman" w:hAnsi="Times New Roman" w:cs="Times New Roman"/>
          <w:sz w:val="24"/>
          <w:szCs w:val="24"/>
          <w:lang w:val="en-US"/>
          <w:rPrChange w:id="26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AlmaU</w:t>
      </w:r>
    </w:p>
    <w:p w:rsidR="00826995" w:rsidRPr="005B6031" w:rsidRDefault="00826995" w:rsidP="006D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26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826995" w:rsidRPr="005B6031" w:rsidDel="005B6031" w:rsidRDefault="00826995" w:rsidP="00826995">
      <w:pPr>
        <w:spacing w:after="0" w:line="240" w:lineRule="auto"/>
        <w:jc w:val="both"/>
        <w:rPr>
          <w:del w:id="268" w:author="Ибраева Виктория Маратовна" w:date="2018-03-19T10:01:00Z"/>
          <w:rFonts w:ascii="Times New Roman" w:hAnsi="Times New Roman" w:cs="Times New Roman"/>
          <w:sz w:val="24"/>
          <w:szCs w:val="24"/>
          <w:rPrChange w:id="269" w:author="Ибраева Виктория Маратовна" w:date="2018-03-19T10:02:00Z">
            <w:rPr>
              <w:del w:id="270" w:author="Ибраева Виктория Маратовна" w:date="2018-03-19T10:01:00Z"/>
              <w:rFonts w:ascii="Times New Roman" w:hAnsi="Times New Roman" w:cs="Times New Roman"/>
              <w:sz w:val="24"/>
              <w:szCs w:val="24"/>
            </w:rPr>
          </w:rPrChange>
        </w:rPr>
      </w:pPr>
      <w:del w:id="271" w:author="Ибраева Виктория Маратовна" w:date="2018-03-19T10:01:00Z">
        <w:r w:rsidRPr="005B6031" w:rsidDel="005B6031">
          <w:rPr>
            <w:rFonts w:ascii="Times New Roman" w:hAnsi="Times New Roman" w:cs="Times New Roman"/>
            <w:b/>
            <w:sz w:val="24"/>
            <w:szCs w:val="24"/>
            <w:rPrChange w:id="272" w:author="Ибраева Виктория Маратовна" w:date="2018-03-19T10:02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Абитуриент</w:delText>
        </w:r>
        <w:r w:rsidRPr="005B6031" w:rsidDel="005B6031">
          <w:rPr>
            <w:rFonts w:ascii="Times New Roman" w:hAnsi="Times New Roman" w:cs="Times New Roman"/>
            <w:sz w:val="24"/>
            <w:szCs w:val="24"/>
            <w:rPrChange w:id="273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  <w:r w:rsidRPr="005B6031" w:rsidDel="005B6031">
          <w:rPr>
            <w:rFonts w:ascii="Times New Roman" w:hAnsi="Times New Roman" w:cs="Times New Roman"/>
            <w:b/>
            <w:sz w:val="24"/>
            <w:szCs w:val="24"/>
            <w:rPrChange w:id="274" w:author="Ибраева Виктория Маратовна" w:date="2018-03-19T10:02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 xml:space="preserve">– </w:delText>
        </w:r>
        <w:r w:rsidRPr="005B6031" w:rsidDel="005B6031">
          <w:rPr>
            <w:rFonts w:ascii="Times New Roman" w:hAnsi="Times New Roman" w:cs="Times New Roman"/>
            <w:sz w:val="24"/>
            <w:szCs w:val="24"/>
            <w:rPrChange w:id="275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просмотр и уведомления следующих функций в зависимости от направления и уровня обучения: при выборе роли Абитуриент, приложение должно предложить выб</w:delText>
        </w:r>
        <w:r w:rsidR="00A30C96" w:rsidRPr="005B6031" w:rsidDel="005B6031">
          <w:rPr>
            <w:rFonts w:ascii="Times New Roman" w:hAnsi="Times New Roman" w:cs="Times New Roman"/>
            <w:sz w:val="24"/>
            <w:szCs w:val="24"/>
            <w:rPrChange w:id="276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рать – Бакалавриат, Магистратура, Дистанционное обучение, Докторантура, МВА, </w:delText>
        </w:r>
        <w:r w:rsidR="00A30C96" w:rsidRPr="005B6031" w:rsidDel="005B6031">
          <w:rPr>
            <w:rFonts w:ascii="Times New Roman" w:hAnsi="Times New Roman" w:cs="Times New Roman"/>
            <w:sz w:val="24"/>
            <w:szCs w:val="24"/>
            <w:lang w:val="en-US"/>
            <w:rPrChange w:id="277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DBA</w:delText>
        </w:r>
      </w:del>
    </w:p>
    <w:p w:rsidR="008C6A7F" w:rsidRPr="005B6031" w:rsidDel="005B6031" w:rsidRDefault="00A30C96" w:rsidP="00CE7E30">
      <w:pPr>
        <w:pStyle w:val="a4"/>
        <w:numPr>
          <w:ilvl w:val="0"/>
          <w:numId w:val="36"/>
        </w:numPr>
        <w:spacing w:after="0" w:line="240" w:lineRule="auto"/>
        <w:jc w:val="both"/>
        <w:rPr>
          <w:del w:id="278" w:author="Ибраева Виктория Маратовна" w:date="2018-03-19T10:01:00Z"/>
          <w:rFonts w:ascii="Times New Roman" w:hAnsi="Times New Roman" w:cs="Times New Roman"/>
          <w:sz w:val="24"/>
          <w:szCs w:val="24"/>
          <w:lang w:val="kk-KZ"/>
          <w:rPrChange w:id="279" w:author="Ибраева Виктория Маратовна" w:date="2018-03-19T10:02:00Z">
            <w:rPr>
              <w:del w:id="280" w:author="Ибраева Виктория Маратовна" w:date="2018-03-19T10:01:00Z"/>
              <w:rFonts w:ascii="Times New Roman" w:hAnsi="Times New Roman" w:cs="Times New Roman"/>
              <w:sz w:val="24"/>
              <w:szCs w:val="24"/>
              <w:lang w:val="kk-KZ"/>
            </w:rPr>
          </w:rPrChange>
        </w:rPr>
      </w:pPr>
      <w:del w:id="281" w:author="Ибраева Виктория Маратовна" w:date="2018-03-19T10:01:00Z">
        <w:r w:rsidRPr="005B6031" w:rsidDel="005B6031">
          <w:rPr>
            <w:rFonts w:ascii="Times New Roman" w:hAnsi="Times New Roman" w:cs="Times New Roman"/>
            <w:sz w:val="24"/>
            <w:szCs w:val="24"/>
            <w:lang w:val="kk-KZ"/>
            <w:rPrChange w:id="282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  <w:lang w:val="kk-KZ"/>
              </w:rPr>
            </w:rPrChange>
          </w:rPr>
          <w:delText xml:space="preserve">Информация с сайта </w:delText>
        </w:r>
        <w:r w:rsidR="00D45A4F" w:rsidRPr="005B6031" w:rsidDel="005B6031">
          <w:rPr>
            <w:rPrChange w:id="283" w:author="Ибраева Виктория Маратовна" w:date="2018-03-19T10:02:00Z">
              <w:rPr/>
            </w:rPrChange>
          </w:rPr>
          <w:fldChar w:fldCharType="begin"/>
        </w:r>
        <w:r w:rsidR="00D45A4F" w:rsidRPr="005B6031" w:rsidDel="005B6031">
          <w:rPr>
            <w:rPrChange w:id="284" w:author="Ибраева Виктория Маратовна" w:date="2018-03-19T10:02:00Z">
              <w:rPr/>
            </w:rPrChange>
          </w:rPr>
          <w:delInstrText xml:space="preserve"> HYPERLINK "https://priem.almau.edu.kz/" </w:delInstrText>
        </w:r>
        <w:r w:rsidR="00D45A4F" w:rsidRPr="005B6031" w:rsidDel="005B6031">
          <w:rPr>
            <w:rPrChange w:id="285" w:author="Ибраева Виктория Маратовна" w:date="2018-03-19T10:02:00Z">
              <w:rPr/>
            </w:rPrChange>
          </w:rPr>
          <w:fldChar w:fldCharType="separate"/>
        </w:r>
        <w:r w:rsidRPr="005B6031" w:rsidDel="005B6031">
          <w:rPr>
            <w:rStyle w:val="aa"/>
            <w:rFonts w:ascii="Times New Roman" w:hAnsi="Times New Roman" w:cs="Times New Roman"/>
            <w:sz w:val="24"/>
            <w:szCs w:val="24"/>
            <w:lang w:val="kk-KZ"/>
            <w:rPrChange w:id="286" w:author="Ибраева Виктория Маратовна" w:date="2018-03-19T10:02:00Z">
              <w:rPr>
                <w:rStyle w:val="aa"/>
                <w:rFonts w:ascii="Times New Roman" w:hAnsi="Times New Roman" w:cs="Times New Roman"/>
                <w:sz w:val="24"/>
                <w:szCs w:val="24"/>
                <w:lang w:val="kk-KZ"/>
              </w:rPr>
            </w:rPrChange>
          </w:rPr>
          <w:delText>https://priem.almau.edu.kz/</w:delText>
        </w:r>
        <w:r w:rsidR="00D45A4F" w:rsidRPr="005B6031" w:rsidDel="005B6031">
          <w:rPr>
            <w:rStyle w:val="aa"/>
            <w:rFonts w:ascii="Times New Roman" w:hAnsi="Times New Roman" w:cs="Times New Roman"/>
            <w:sz w:val="24"/>
            <w:szCs w:val="24"/>
            <w:lang w:val="kk-KZ"/>
            <w:rPrChange w:id="287" w:author="Ибраева Виктория Маратовна" w:date="2018-03-19T10:02:00Z">
              <w:rPr>
                <w:rStyle w:val="aa"/>
                <w:rFonts w:ascii="Times New Roman" w:hAnsi="Times New Roman" w:cs="Times New Roman"/>
                <w:sz w:val="24"/>
                <w:szCs w:val="24"/>
                <w:lang w:val="kk-KZ"/>
              </w:rPr>
            </w:rPrChange>
          </w:rPr>
          <w:fldChar w:fldCharType="end"/>
        </w:r>
        <w:r w:rsidRPr="005B6031" w:rsidDel="005B6031">
          <w:rPr>
            <w:rFonts w:ascii="Times New Roman" w:hAnsi="Times New Roman" w:cs="Times New Roman"/>
            <w:sz w:val="24"/>
            <w:szCs w:val="24"/>
            <w:lang w:val="kk-KZ"/>
            <w:rPrChange w:id="288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  <w:lang w:val="kk-KZ"/>
              </w:rPr>
            </w:rPrChange>
          </w:rPr>
          <w:delText xml:space="preserve"> для </w:delText>
        </w:r>
        <w:r w:rsidRPr="005B6031" w:rsidDel="005B6031">
          <w:rPr>
            <w:rFonts w:ascii="Times New Roman" w:hAnsi="Times New Roman" w:cs="Times New Roman"/>
            <w:sz w:val="24"/>
            <w:szCs w:val="24"/>
            <w:rPrChange w:id="289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Бакалавриат, Магистратура, Дистанционное обучение, Докторантура</w:delText>
        </w:r>
        <w:r w:rsidRPr="005B6031" w:rsidDel="005B6031">
          <w:rPr>
            <w:rFonts w:ascii="Times New Roman" w:hAnsi="Times New Roman" w:cs="Times New Roman"/>
            <w:sz w:val="24"/>
            <w:szCs w:val="24"/>
            <w:lang w:val="kk-KZ"/>
            <w:rPrChange w:id="290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  <w:lang w:val="kk-KZ"/>
              </w:rPr>
            </w:rPrChange>
          </w:rPr>
          <w:delText xml:space="preserve"> и с </w:delText>
        </w:r>
        <w:r w:rsidR="00D45A4F" w:rsidRPr="005B6031" w:rsidDel="005B6031">
          <w:rPr>
            <w:rPrChange w:id="291" w:author="Ибраева Виктория Маратовна" w:date="2018-03-19T10:02:00Z">
              <w:rPr/>
            </w:rPrChange>
          </w:rPr>
          <w:fldChar w:fldCharType="begin"/>
        </w:r>
        <w:r w:rsidR="00D45A4F" w:rsidRPr="005B6031" w:rsidDel="005B6031">
          <w:rPr>
            <w:rPrChange w:id="292" w:author="Ибраева Виктория Маратовна" w:date="2018-03-19T10:02:00Z">
              <w:rPr/>
            </w:rPrChange>
          </w:rPr>
          <w:delInstrText xml:space="preserve"> HYPERLINK "http://gsb.almau.edu.kz/" </w:delInstrText>
        </w:r>
        <w:r w:rsidR="00D45A4F" w:rsidRPr="005B6031" w:rsidDel="005B6031">
          <w:rPr>
            <w:rPrChange w:id="293" w:author="Ибраева Виктория Маратовна" w:date="2018-03-19T10:02:00Z">
              <w:rPr/>
            </w:rPrChange>
          </w:rPr>
          <w:fldChar w:fldCharType="separate"/>
        </w:r>
        <w:r w:rsidRPr="005B6031" w:rsidDel="005B6031">
          <w:rPr>
            <w:rStyle w:val="aa"/>
            <w:rFonts w:ascii="Times New Roman" w:hAnsi="Times New Roman" w:cs="Times New Roman"/>
            <w:sz w:val="24"/>
            <w:szCs w:val="24"/>
            <w:lang w:val="kk-KZ"/>
            <w:rPrChange w:id="294" w:author="Ибраева Виктория Маратовна" w:date="2018-03-19T10:02:00Z">
              <w:rPr>
                <w:rStyle w:val="aa"/>
                <w:rFonts w:ascii="Times New Roman" w:hAnsi="Times New Roman" w:cs="Times New Roman"/>
                <w:sz w:val="24"/>
                <w:szCs w:val="24"/>
                <w:lang w:val="kk-KZ"/>
              </w:rPr>
            </w:rPrChange>
          </w:rPr>
          <w:delText>http://gsb.almau.edu.kz/</w:delText>
        </w:r>
        <w:r w:rsidR="00D45A4F" w:rsidRPr="005B6031" w:rsidDel="005B6031">
          <w:rPr>
            <w:rStyle w:val="aa"/>
            <w:rFonts w:ascii="Times New Roman" w:hAnsi="Times New Roman" w:cs="Times New Roman"/>
            <w:sz w:val="24"/>
            <w:szCs w:val="24"/>
            <w:lang w:val="kk-KZ"/>
            <w:rPrChange w:id="295" w:author="Ибраева Виктория Маратовна" w:date="2018-03-19T10:02:00Z">
              <w:rPr>
                <w:rStyle w:val="aa"/>
                <w:rFonts w:ascii="Times New Roman" w:hAnsi="Times New Roman" w:cs="Times New Roman"/>
                <w:sz w:val="24"/>
                <w:szCs w:val="24"/>
                <w:lang w:val="kk-KZ"/>
              </w:rPr>
            </w:rPrChange>
          </w:rPr>
          <w:fldChar w:fldCharType="end"/>
        </w:r>
        <w:r w:rsidRPr="005B6031" w:rsidDel="005B6031">
          <w:rPr>
            <w:rFonts w:ascii="Times New Roman" w:hAnsi="Times New Roman" w:cs="Times New Roman"/>
            <w:sz w:val="24"/>
            <w:szCs w:val="24"/>
            <w:lang w:val="kk-KZ"/>
            <w:rPrChange w:id="296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  <w:lang w:val="kk-KZ"/>
              </w:rPr>
            </w:rPrChange>
          </w:rPr>
          <w:delText xml:space="preserve"> для </w:delText>
        </w:r>
        <w:r w:rsidRPr="005B6031" w:rsidDel="005B6031">
          <w:rPr>
            <w:rFonts w:ascii="Times New Roman" w:hAnsi="Times New Roman" w:cs="Times New Roman"/>
            <w:sz w:val="24"/>
            <w:szCs w:val="24"/>
            <w:rPrChange w:id="297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МВА, </w:delText>
        </w:r>
        <w:r w:rsidRPr="005B6031" w:rsidDel="005B6031">
          <w:rPr>
            <w:rFonts w:ascii="Times New Roman" w:hAnsi="Times New Roman" w:cs="Times New Roman"/>
            <w:sz w:val="24"/>
            <w:szCs w:val="24"/>
            <w:lang w:val="en-US"/>
            <w:rPrChange w:id="298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DBA</w:delText>
        </w:r>
      </w:del>
    </w:p>
    <w:p w:rsidR="008C6A7F" w:rsidRPr="005B6031" w:rsidDel="005B6031" w:rsidRDefault="008C6A7F" w:rsidP="008C6A7F">
      <w:pPr>
        <w:pStyle w:val="a4"/>
        <w:numPr>
          <w:ilvl w:val="0"/>
          <w:numId w:val="36"/>
        </w:numPr>
        <w:spacing w:after="0" w:line="240" w:lineRule="auto"/>
        <w:jc w:val="both"/>
        <w:rPr>
          <w:del w:id="299" w:author="Ибраева Виктория Маратовна" w:date="2018-03-19T10:01:00Z"/>
          <w:rFonts w:ascii="Times New Roman" w:hAnsi="Times New Roman" w:cs="Times New Roman"/>
          <w:sz w:val="24"/>
          <w:szCs w:val="24"/>
          <w:rPrChange w:id="300" w:author="Ибраева Виктория Маратовна" w:date="2018-03-19T10:02:00Z">
            <w:rPr>
              <w:del w:id="301" w:author="Ибраева Виктория Маратовна" w:date="2018-03-19T10:01:00Z"/>
              <w:rFonts w:ascii="Times New Roman" w:hAnsi="Times New Roman" w:cs="Times New Roman"/>
              <w:sz w:val="24"/>
              <w:szCs w:val="24"/>
            </w:rPr>
          </w:rPrChange>
        </w:rPr>
      </w:pPr>
      <w:del w:id="302" w:author="Ибраева Виктория Маратовна" w:date="2018-03-19T10:01:00Z">
        <w:r w:rsidRPr="005B6031" w:rsidDel="005B6031">
          <w:rPr>
            <w:rFonts w:ascii="Times New Roman" w:hAnsi="Times New Roman" w:cs="Times New Roman"/>
            <w:sz w:val="24"/>
            <w:szCs w:val="24"/>
            <w:rPrChange w:id="303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Ссылки на приложения учетных записей социальных сетей </w:delText>
        </w:r>
        <w:r w:rsidRPr="005B6031" w:rsidDel="005B6031">
          <w:rPr>
            <w:rFonts w:ascii="Times New Roman" w:hAnsi="Times New Roman" w:cs="Times New Roman"/>
            <w:sz w:val="24"/>
            <w:szCs w:val="24"/>
            <w:lang w:val="en-US"/>
            <w:rPrChange w:id="304" w:author="Ибраева Виктория Маратовна" w:date="2018-03-19T10:0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delText>AlmaU</w:delText>
        </w:r>
      </w:del>
    </w:p>
    <w:p w:rsidR="006D6868" w:rsidRPr="005B6031" w:rsidRDefault="006D6868" w:rsidP="006D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30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6D6868" w:rsidRPr="005B6031" w:rsidRDefault="006D6868" w:rsidP="006D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30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036F21" w:rsidRPr="005B6031" w:rsidRDefault="00036F21" w:rsidP="00036F21">
      <w:pPr>
        <w:pStyle w:val="a4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rPrChange w:id="307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b/>
          <w:sz w:val="24"/>
          <w:szCs w:val="24"/>
          <w:rPrChange w:id="308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 Общие требования</w:t>
      </w:r>
    </w:p>
    <w:p w:rsidR="00036F21" w:rsidRPr="005B6031" w:rsidRDefault="00036F21" w:rsidP="00036F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rPrChange w:id="309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310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Дизайн программного продукта должен быть выдержан в</w:t>
      </w:r>
      <w:r w:rsidR="00625751" w:rsidRPr="005B6031">
        <w:rPr>
          <w:rFonts w:ascii="Times New Roman" w:hAnsi="Times New Roman" w:cs="Times New Roman"/>
          <w:sz w:val="24"/>
          <w:szCs w:val="24"/>
          <w:rPrChange w:id="311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той же стилистики, как и </w:t>
      </w:r>
      <w:r w:rsidRPr="005B6031">
        <w:rPr>
          <w:rFonts w:ascii="Times New Roman" w:hAnsi="Times New Roman" w:cs="Times New Roman"/>
          <w:sz w:val="24"/>
          <w:szCs w:val="24"/>
          <w:rPrChange w:id="31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ПУЗ в целом. </w:t>
      </w:r>
    </w:p>
    <w:p w:rsidR="00036F21" w:rsidRPr="005B6031" w:rsidDel="005B6031" w:rsidRDefault="00036F21" w:rsidP="00036F21">
      <w:pPr>
        <w:spacing w:after="0" w:line="240" w:lineRule="auto"/>
        <w:ind w:firstLine="708"/>
        <w:jc w:val="both"/>
        <w:rPr>
          <w:del w:id="313" w:author="Ибраева Виктория Маратовна" w:date="2018-03-19T10:00:00Z"/>
          <w:rFonts w:ascii="Times New Roman" w:hAnsi="Times New Roman" w:cs="Times New Roman"/>
          <w:strike/>
          <w:sz w:val="24"/>
          <w:szCs w:val="24"/>
          <w:rPrChange w:id="314" w:author="Ибраева Виктория Маратовна" w:date="2018-03-19T10:02:00Z">
            <w:rPr>
              <w:del w:id="315" w:author="Ибраева Виктория Маратовна" w:date="2018-03-19T10:00:00Z"/>
              <w:rFonts w:ascii="Times New Roman" w:hAnsi="Times New Roman" w:cs="Times New Roman"/>
              <w:strike/>
              <w:sz w:val="24"/>
              <w:szCs w:val="24"/>
            </w:rPr>
          </w:rPrChange>
        </w:rPr>
      </w:pPr>
      <w:del w:id="316" w:author="Ибраева Виктория Маратовна" w:date="2018-03-19T10:00:00Z">
        <w:r w:rsidRPr="005B6031" w:rsidDel="005B6031">
          <w:rPr>
            <w:rFonts w:ascii="Times New Roman" w:hAnsi="Times New Roman" w:cs="Times New Roman"/>
            <w:strike/>
            <w:sz w:val="24"/>
            <w:szCs w:val="24"/>
            <w:rPrChange w:id="317" w:author="Ибраева Виктория Маратовна" w:date="2018-03-19T10:02:00Z">
              <w:rPr>
                <w:rFonts w:ascii="Times New Roman" w:hAnsi="Times New Roman" w:cs="Times New Roman"/>
                <w:strike/>
                <w:sz w:val="24"/>
                <w:szCs w:val="24"/>
              </w:rPr>
            </w:rPrChange>
          </w:rPr>
          <w:delText xml:space="preserve">Шаблоны макетов страниц представлены в </w:delText>
        </w:r>
        <w:r w:rsidRPr="005B6031" w:rsidDel="005B6031">
          <w:rPr>
            <w:rFonts w:ascii="Times New Roman" w:hAnsi="Times New Roman" w:cs="Times New Roman"/>
            <w:i/>
            <w:strike/>
            <w:sz w:val="24"/>
            <w:szCs w:val="24"/>
            <w:rPrChange w:id="318" w:author="Ибраева Виктория Маратовна" w:date="2018-03-19T10:02:00Z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rPrChange>
          </w:rPr>
          <w:delText xml:space="preserve">Приложении </w:delText>
        </w:r>
        <w:r w:rsidR="0060748D" w:rsidRPr="005B6031" w:rsidDel="005B6031">
          <w:rPr>
            <w:rFonts w:ascii="Times New Roman" w:hAnsi="Times New Roman" w:cs="Times New Roman"/>
            <w:i/>
            <w:strike/>
            <w:sz w:val="24"/>
            <w:szCs w:val="24"/>
            <w:rPrChange w:id="319" w:author="Ибраева Виктория Маратовна" w:date="2018-03-19T10:02:00Z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rPrChange>
          </w:rPr>
          <w:delText>4</w:delText>
        </w:r>
        <w:r w:rsidRPr="005B6031" w:rsidDel="005B6031">
          <w:rPr>
            <w:rFonts w:ascii="Times New Roman" w:hAnsi="Times New Roman" w:cs="Times New Roman"/>
            <w:strike/>
            <w:sz w:val="24"/>
            <w:szCs w:val="24"/>
            <w:rPrChange w:id="320" w:author="Ибраева Виктория Маратовна" w:date="2018-03-19T10:02:00Z">
              <w:rPr>
                <w:rFonts w:ascii="Times New Roman" w:hAnsi="Times New Roman" w:cs="Times New Roman"/>
                <w:strike/>
                <w:sz w:val="24"/>
                <w:szCs w:val="24"/>
              </w:rPr>
            </w:rPrChange>
          </w:rPr>
          <w:delText>.</w:delText>
        </w:r>
      </w:del>
    </w:p>
    <w:p w:rsidR="00036F21" w:rsidRPr="005B6031" w:rsidRDefault="00036F21" w:rsidP="00036F2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rPrChange w:id="321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PrChange w:id="322" w:author="Ибраева Виктория Маратовна" w:date="2018-03-19T10:02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b/>
          <w:bCs/>
          <w:sz w:val="24"/>
          <w:szCs w:val="24"/>
          <w:rPrChange w:id="323" w:author="Ибраева Виктория Маратовна" w:date="2018-03-19T10:02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br w:type="page"/>
      </w:r>
    </w:p>
    <w:p w:rsidR="00036F21" w:rsidRPr="005B6031" w:rsidRDefault="00036F21" w:rsidP="00036F21">
      <w:pPr>
        <w:pStyle w:val="rubrikser"/>
        <w:widowControl w:val="0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  <w:rPrChange w:id="32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32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КАЛЕНДАРНЫЙ ГРАФИК</w:t>
      </w:r>
    </w:p>
    <w:tbl>
      <w:tblPr>
        <w:tblpPr w:leftFromText="180" w:rightFromText="180" w:vertAnchor="text" w:horzAnchor="margin" w:tblpY="185"/>
        <w:tblW w:w="9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4942"/>
        <w:gridCol w:w="2316"/>
        <w:gridCol w:w="1644"/>
      </w:tblGrid>
      <w:tr w:rsidR="00036F21" w:rsidRPr="005B6031" w:rsidTr="00036F21">
        <w:tc>
          <w:tcPr>
            <w:tcW w:w="392" w:type="dxa"/>
            <w:vAlign w:val="center"/>
          </w:tcPr>
          <w:p w:rsidR="00036F21" w:rsidRPr="005B6031" w:rsidRDefault="00036F21" w:rsidP="00036F21">
            <w:pPr>
              <w:pStyle w:val="rubrikser"/>
              <w:widowControl w:val="0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  <w:rPrChange w:id="326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rPrChange w:id="327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№</w:t>
            </w:r>
          </w:p>
        </w:tc>
        <w:tc>
          <w:tcPr>
            <w:tcW w:w="4942" w:type="dxa"/>
            <w:vAlign w:val="center"/>
          </w:tcPr>
          <w:p w:rsidR="00036F21" w:rsidRPr="005B6031" w:rsidRDefault="00036F21" w:rsidP="00036F21">
            <w:pPr>
              <w:pStyle w:val="rubrikser"/>
              <w:widowControl w:val="0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  <w:rPrChange w:id="328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rPrChange w:id="329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Наименование услуг</w:t>
            </w:r>
          </w:p>
        </w:tc>
        <w:tc>
          <w:tcPr>
            <w:tcW w:w="2316" w:type="dxa"/>
            <w:vAlign w:val="center"/>
          </w:tcPr>
          <w:p w:rsidR="00036F21" w:rsidRPr="005B6031" w:rsidRDefault="00036F21" w:rsidP="00036F21">
            <w:pPr>
              <w:pStyle w:val="rubrikser"/>
              <w:widowControl w:val="0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  <w:rPrChange w:id="330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rPrChange w:id="331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Ответственный</w:t>
            </w:r>
          </w:p>
        </w:tc>
        <w:tc>
          <w:tcPr>
            <w:tcW w:w="1644" w:type="dxa"/>
            <w:vAlign w:val="center"/>
          </w:tcPr>
          <w:p w:rsidR="00036F21" w:rsidRPr="005B6031" w:rsidRDefault="00036F21" w:rsidP="00036F21">
            <w:pPr>
              <w:pStyle w:val="rubrikser"/>
              <w:widowControl w:val="0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  <w:rPrChange w:id="332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rPrChange w:id="333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График завершения</w:t>
            </w:r>
          </w:p>
        </w:tc>
      </w:tr>
      <w:tr w:rsidR="00036F21" w:rsidRPr="005B6031" w:rsidTr="00036F21">
        <w:tc>
          <w:tcPr>
            <w:tcW w:w="392" w:type="dxa"/>
            <w:vAlign w:val="center"/>
          </w:tcPr>
          <w:p w:rsidR="00036F21" w:rsidRPr="005B6031" w:rsidRDefault="00036F21" w:rsidP="00036F21">
            <w:pPr>
              <w:pStyle w:val="rubrikser"/>
              <w:widowControl w:val="0"/>
              <w:spacing w:before="0" w:beforeAutospacing="0" w:after="0" w:afterAutospacing="0"/>
              <w:rPr>
                <w:rFonts w:ascii="Times New Roman" w:hAnsi="Times New Roman" w:cs="Times New Roman"/>
                <w:i/>
                <w:sz w:val="24"/>
                <w:szCs w:val="24"/>
                <w:rPrChange w:id="334" w:author="Ибраева Виктория Маратовна" w:date="2018-03-19T10:02:00Z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i/>
                <w:sz w:val="24"/>
                <w:szCs w:val="24"/>
                <w:rPrChange w:id="335" w:author="Ибраева Виктория Маратовна" w:date="2018-03-19T10:02:00Z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rPrChange>
              </w:rPr>
              <w:t>1</w:t>
            </w:r>
          </w:p>
        </w:tc>
        <w:tc>
          <w:tcPr>
            <w:tcW w:w="4942" w:type="dxa"/>
            <w:vAlign w:val="center"/>
          </w:tcPr>
          <w:p w:rsidR="00036F21" w:rsidRPr="005B6031" w:rsidRDefault="00036F21" w:rsidP="00036F21">
            <w:pPr>
              <w:pStyle w:val="rubrikser"/>
              <w:widowControl w:val="0"/>
              <w:spacing w:before="0" w:beforeAutospacing="0" w:after="0" w:afterAutospacing="0"/>
              <w:rPr>
                <w:rFonts w:ascii="Times New Roman" w:hAnsi="Times New Roman" w:cs="Times New Roman"/>
                <w:i/>
                <w:sz w:val="24"/>
                <w:szCs w:val="24"/>
                <w:rPrChange w:id="336" w:author="Ибраева Виктория Маратовна" w:date="2018-03-19T10:02:00Z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i/>
                <w:sz w:val="24"/>
                <w:szCs w:val="24"/>
                <w:rPrChange w:id="337" w:author="Ибраева Виктория Маратовна" w:date="2018-03-19T10:02:00Z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rPrChange>
              </w:rPr>
              <w:t>2</w:t>
            </w:r>
          </w:p>
        </w:tc>
        <w:tc>
          <w:tcPr>
            <w:tcW w:w="2316" w:type="dxa"/>
            <w:vAlign w:val="center"/>
          </w:tcPr>
          <w:p w:rsidR="00036F21" w:rsidRPr="005B6031" w:rsidRDefault="00036F21" w:rsidP="00036F21">
            <w:pPr>
              <w:pStyle w:val="rubrikser"/>
              <w:widowControl w:val="0"/>
              <w:spacing w:before="0" w:beforeAutospacing="0" w:after="0" w:afterAutospacing="0"/>
              <w:rPr>
                <w:rFonts w:ascii="Times New Roman" w:hAnsi="Times New Roman" w:cs="Times New Roman"/>
                <w:i/>
                <w:sz w:val="24"/>
                <w:szCs w:val="24"/>
                <w:rPrChange w:id="338" w:author="Ибраева Виктория Маратовна" w:date="2018-03-19T10:02:00Z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i/>
                <w:sz w:val="24"/>
                <w:szCs w:val="24"/>
                <w:rPrChange w:id="339" w:author="Ибраева Виктория Маратовна" w:date="2018-03-19T10:02:00Z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rPrChange>
              </w:rPr>
              <w:t>3</w:t>
            </w:r>
          </w:p>
        </w:tc>
        <w:tc>
          <w:tcPr>
            <w:tcW w:w="1644" w:type="dxa"/>
            <w:vAlign w:val="center"/>
          </w:tcPr>
          <w:p w:rsidR="00036F21" w:rsidRPr="005B6031" w:rsidRDefault="00036F21" w:rsidP="00036F21">
            <w:pPr>
              <w:pStyle w:val="rubrikser"/>
              <w:widowControl w:val="0"/>
              <w:spacing w:before="0" w:beforeAutospacing="0" w:after="0" w:afterAutospacing="0"/>
              <w:rPr>
                <w:rFonts w:ascii="Times New Roman" w:hAnsi="Times New Roman" w:cs="Times New Roman"/>
                <w:i/>
                <w:sz w:val="24"/>
                <w:szCs w:val="24"/>
                <w:rPrChange w:id="340" w:author="Ибраева Виктория Маратовна" w:date="2018-03-19T10:02:00Z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i/>
                <w:sz w:val="24"/>
                <w:szCs w:val="24"/>
                <w:rPrChange w:id="341" w:author="Ибраева Виктория Маратовна" w:date="2018-03-19T10:02:00Z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rPrChange>
              </w:rPr>
              <w:t>4</w:t>
            </w:r>
          </w:p>
        </w:tc>
      </w:tr>
      <w:tr w:rsidR="00036F21" w:rsidRPr="005B6031" w:rsidTr="00036F21">
        <w:tc>
          <w:tcPr>
            <w:tcW w:w="392" w:type="dxa"/>
            <w:vAlign w:val="center"/>
          </w:tcPr>
          <w:p w:rsidR="00036F21" w:rsidRPr="005B6031" w:rsidRDefault="00036F21" w:rsidP="00036F21">
            <w:pPr>
              <w:pStyle w:val="rubrikser"/>
              <w:widowControl w:val="0"/>
              <w:numPr>
                <w:ilvl w:val="0"/>
                <w:numId w:val="15"/>
              </w:numPr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42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 w:val="0"/>
                <w:sz w:val="24"/>
                <w:szCs w:val="24"/>
                <w:rPrChange w:id="343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  <w:t>1</w:t>
            </w:r>
          </w:p>
        </w:tc>
        <w:tc>
          <w:tcPr>
            <w:tcW w:w="4942" w:type="dxa"/>
            <w:vAlign w:val="center"/>
          </w:tcPr>
          <w:p w:rsidR="00036F21" w:rsidRPr="005B6031" w:rsidRDefault="00036F21" w:rsidP="00036F21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44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 w:val="0"/>
                <w:sz w:val="24"/>
                <w:szCs w:val="24"/>
                <w:rPrChange w:id="345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  <w:t>Составление и утверждение технического задания</w:t>
            </w:r>
          </w:p>
        </w:tc>
        <w:tc>
          <w:tcPr>
            <w:tcW w:w="2316" w:type="dxa"/>
            <w:vAlign w:val="center"/>
          </w:tcPr>
          <w:p w:rsidR="00036F21" w:rsidRPr="005B6031" w:rsidRDefault="00036F21" w:rsidP="00036F21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46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 w:val="0"/>
                <w:sz w:val="24"/>
                <w:szCs w:val="24"/>
                <w:rPrChange w:id="347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  <w:t>ОРиВП</w:t>
            </w:r>
          </w:p>
        </w:tc>
        <w:tc>
          <w:tcPr>
            <w:tcW w:w="1644" w:type="dxa"/>
            <w:vAlign w:val="center"/>
          </w:tcPr>
          <w:p w:rsidR="00036F21" w:rsidRPr="005B6031" w:rsidRDefault="00036F21" w:rsidP="00036F21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48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</w:p>
        </w:tc>
      </w:tr>
      <w:tr w:rsidR="00C03B10" w:rsidRPr="005B6031" w:rsidTr="00036F21">
        <w:tc>
          <w:tcPr>
            <w:tcW w:w="392" w:type="dxa"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numPr>
                <w:ilvl w:val="0"/>
                <w:numId w:val="15"/>
              </w:numPr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49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</w:p>
        </w:tc>
        <w:tc>
          <w:tcPr>
            <w:tcW w:w="4942" w:type="dxa"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50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 w:val="0"/>
                <w:sz w:val="24"/>
                <w:szCs w:val="24"/>
                <w:rPrChange w:id="351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  <w:t xml:space="preserve">Разработка дизайна программного модуля </w:t>
            </w:r>
          </w:p>
        </w:tc>
        <w:tc>
          <w:tcPr>
            <w:tcW w:w="2316" w:type="dxa"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kk-KZ"/>
                <w:rPrChange w:id="352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kk-KZ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 w:val="0"/>
                <w:sz w:val="24"/>
                <w:szCs w:val="24"/>
                <w:lang w:val="kk-KZ"/>
                <w:rPrChange w:id="353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kk-KZ"/>
                  </w:rPr>
                </w:rPrChange>
              </w:rPr>
              <w:t>Школа инженерного менеджмента</w:t>
            </w:r>
          </w:p>
        </w:tc>
        <w:tc>
          <w:tcPr>
            <w:tcW w:w="1644" w:type="dxa"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54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</w:p>
        </w:tc>
      </w:tr>
      <w:tr w:rsidR="00C03B10" w:rsidRPr="005B6031" w:rsidTr="00036F21">
        <w:tc>
          <w:tcPr>
            <w:tcW w:w="392" w:type="dxa"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numPr>
                <w:ilvl w:val="0"/>
                <w:numId w:val="15"/>
              </w:numPr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55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 w:val="0"/>
                <w:sz w:val="24"/>
                <w:szCs w:val="24"/>
                <w:rPrChange w:id="356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  <w:t>2</w:t>
            </w:r>
          </w:p>
        </w:tc>
        <w:tc>
          <w:tcPr>
            <w:tcW w:w="4942" w:type="dxa"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57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 w:val="0"/>
                <w:sz w:val="24"/>
                <w:szCs w:val="24"/>
                <w:rPrChange w:id="358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  <w:t>Разработка программного модуля согласно ТЗ администратором-программистом</w:t>
            </w:r>
          </w:p>
        </w:tc>
        <w:tc>
          <w:tcPr>
            <w:tcW w:w="2316" w:type="dxa"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kk-KZ"/>
                <w:rPrChange w:id="359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kk-KZ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 w:val="0"/>
                <w:sz w:val="24"/>
                <w:szCs w:val="24"/>
                <w:lang w:val="kk-KZ"/>
                <w:rPrChange w:id="360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kk-KZ"/>
                  </w:rPr>
                </w:rPrChange>
              </w:rPr>
              <w:t>Школа инженерного менеджмента</w:t>
            </w:r>
          </w:p>
        </w:tc>
        <w:tc>
          <w:tcPr>
            <w:tcW w:w="1644" w:type="dxa"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61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</w:p>
        </w:tc>
      </w:tr>
      <w:tr w:rsidR="00C03B10" w:rsidRPr="005B6031" w:rsidTr="00036F21">
        <w:trPr>
          <w:trHeight w:val="423"/>
        </w:trPr>
        <w:tc>
          <w:tcPr>
            <w:tcW w:w="392" w:type="dxa"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numPr>
                <w:ilvl w:val="0"/>
                <w:numId w:val="15"/>
              </w:numPr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62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 w:val="0"/>
                <w:sz w:val="24"/>
                <w:szCs w:val="24"/>
                <w:rPrChange w:id="363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  <w:t>3</w:t>
            </w:r>
          </w:p>
        </w:tc>
        <w:tc>
          <w:tcPr>
            <w:tcW w:w="4942" w:type="dxa"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64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 w:val="0"/>
                <w:sz w:val="24"/>
                <w:szCs w:val="24"/>
                <w:rPrChange w:id="365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  <w:t>Тестирование приложения</w:t>
            </w:r>
          </w:p>
        </w:tc>
        <w:tc>
          <w:tcPr>
            <w:tcW w:w="2316" w:type="dxa"/>
            <w:vMerge w:val="restart"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66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 w:val="0"/>
                <w:sz w:val="24"/>
                <w:szCs w:val="24"/>
                <w:lang w:val="kk-KZ"/>
                <w:rPrChange w:id="367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kk-KZ"/>
                  </w:rPr>
                </w:rPrChange>
              </w:rPr>
              <w:t>Школа инженерного менеджмента</w:t>
            </w:r>
            <w:r w:rsidRPr="005B6031">
              <w:rPr>
                <w:rFonts w:ascii="Times New Roman" w:hAnsi="Times New Roman" w:cs="Times New Roman"/>
                <w:b w:val="0"/>
                <w:sz w:val="24"/>
                <w:szCs w:val="24"/>
                <w:rPrChange w:id="368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  <w:t>, ОППО, ОРиВП</w:t>
            </w:r>
          </w:p>
        </w:tc>
        <w:tc>
          <w:tcPr>
            <w:tcW w:w="1644" w:type="dxa"/>
            <w:vMerge w:val="restart"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69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</w:p>
        </w:tc>
      </w:tr>
      <w:tr w:rsidR="00C03B10" w:rsidRPr="005B6031" w:rsidTr="00036F21">
        <w:trPr>
          <w:trHeight w:val="412"/>
        </w:trPr>
        <w:tc>
          <w:tcPr>
            <w:tcW w:w="392" w:type="dxa"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numPr>
                <w:ilvl w:val="0"/>
                <w:numId w:val="15"/>
              </w:numPr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70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 w:val="0"/>
                <w:sz w:val="24"/>
                <w:szCs w:val="24"/>
                <w:rPrChange w:id="371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  <w:t>5</w:t>
            </w:r>
          </w:p>
        </w:tc>
        <w:tc>
          <w:tcPr>
            <w:tcW w:w="4942" w:type="dxa"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72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 w:val="0"/>
                <w:sz w:val="24"/>
                <w:szCs w:val="24"/>
                <w:rPrChange w:id="373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  <w:t>Внедрение</w:t>
            </w:r>
          </w:p>
        </w:tc>
        <w:tc>
          <w:tcPr>
            <w:tcW w:w="2316" w:type="dxa"/>
            <w:vMerge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74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</w:p>
        </w:tc>
        <w:tc>
          <w:tcPr>
            <w:tcW w:w="1644" w:type="dxa"/>
            <w:vMerge/>
            <w:vAlign w:val="center"/>
          </w:tcPr>
          <w:p w:rsidR="00C03B10" w:rsidRPr="005B6031" w:rsidRDefault="00C03B10" w:rsidP="00C03B10">
            <w:pPr>
              <w:pStyle w:val="rubrikser"/>
              <w:widowControl w:val="0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rPrChange w:id="375" w:author="Ибраева Виктория Маратовна" w:date="2018-03-19T10:02:00Z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</w:pPr>
          </w:p>
        </w:tc>
      </w:tr>
    </w:tbl>
    <w:p w:rsidR="00036F21" w:rsidRPr="005B6031" w:rsidRDefault="00036F21" w:rsidP="00036F21">
      <w:pPr>
        <w:pStyle w:val="rubrikser"/>
        <w:widowControl w:val="0"/>
        <w:spacing w:before="0" w:beforeAutospacing="0" w:after="0" w:afterAutospacing="0"/>
        <w:ind w:left="708"/>
        <w:jc w:val="both"/>
        <w:rPr>
          <w:rFonts w:ascii="Times New Roman" w:hAnsi="Times New Roman" w:cs="Times New Roman"/>
          <w:sz w:val="24"/>
          <w:szCs w:val="24"/>
          <w:rPrChange w:id="37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036F21" w:rsidRPr="005B6031" w:rsidRDefault="00036F21" w:rsidP="00036F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37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036F21" w:rsidRPr="005B6031" w:rsidRDefault="00036F21" w:rsidP="00036F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rPrChange w:id="37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036F21" w:rsidRPr="005B6031" w:rsidRDefault="00036F21" w:rsidP="00036F2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rPrChange w:id="379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b/>
          <w:sz w:val="24"/>
          <w:szCs w:val="24"/>
          <w:rPrChange w:id="380" w:author="Ибраева Виктория Маратовна" w:date="2018-03-19T10:02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Разработано</w:t>
      </w:r>
    </w:p>
    <w:p w:rsidR="005B6031" w:rsidRPr="005B6031" w:rsidRDefault="0060748D" w:rsidP="00036F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PrChange w:id="381" w:author="Ибраева Виктория Маратовна" w:date="2018-03-19T10:02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sz w:val="24"/>
          <w:szCs w:val="24"/>
          <w:rPrChange w:id="382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Начальник</w:t>
      </w:r>
      <w:r w:rsidR="00036F21" w:rsidRPr="005B6031">
        <w:rPr>
          <w:rFonts w:ascii="Times New Roman" w:hAnsi="Times New Roman" w:cs="Times New Roman"/>
          <w:sz w:val="24"/>
          <w:szCs w:val="24"/>
          <w:rPrChange w:id="383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ОРиВП</w:t>
      </w:r>
      <w:r w:rsidR="00036F21" w:rsidRPr="005B6031">
        <w:rPr>
          <w:rFonts w:ascii="Times New Roman" w:hAnsi="Times New Roman" w:cs="Times New Roman"/>
          <w:sz w:val="24"/>
          <w:szCs w:val="24"/>
          <w:rPrChange w:id="384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ab/>
        <w:t xml:space="preserve">             </w:t>
      </w:r>
      <w:r w:rsidRPr="005B6031">
        <w:rPr>
          <w:rFonts w:ascii="Times New Roman" w:hAnsi="Times New Roman" w:cs="Times New Roman"/>
          <w:sz w:val="24"/>
          <w:szCs w:val="24"/>
          <w:rPrChange w:id="385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036F21" w:rsidRPr="005B6031">
        <w:rPr>
          <w:rFonts w:ascii="Times New Roman" w:hAnsi="Times New Roman" w:cs="Times New Roman"/>
          <w:sz w:val="24"/>
          <w:szCs w:val="24"/>
          <w:rPrChange w:id="386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___________                      </w:t>
      </w:r>
      <w:r w:rsidR="005B6031" w:rsidRPr="005B6031">
        <w:rPr>
          <w:rFonts w:ascii="Times New Roman" w:hAnsi="Times New Roman" w:cs="Times New Roman"/>
          <w:sz w:val="24"/>
          <w:szCs w:val="24"/>
          <w:rPrChange w:id="38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5B6031">
        <w:rPr>
          <w:rFonts w:ascii="Times New Roman" w:hAnsi="Times New Roman" w:cs="Times New Roman"/>
          <w:sz w:val="24"/>
          <w:szCs w:val="24"/>
          <w:rPrChange w:id="388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  <w:t>В. Ибраева</w:t>
      </w:r>
      <w:r w:rsidR="00036F21" w:rsidRPr="005B6031">
        <w:rPr>
          <w:rFonts w:ascii="Times New Roman" w:hAnsi="Times New Roman" w:cs="Times New Roman"/>
          <w:b/>
          <w:bCs/>
          <w:sz w:val="24"/>
          <w:szCs w:val="24"/>
          <w:rPrChange w:id="389" w:author="Ибраева Виктория Маратовна" w:date="2018-03-19T10:02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</w:p>
    <w:p w:rsidR="005B6031" w:rsidRPr="005B6031" w:rsidRDefault="005B6031" w:rsidP="00036F2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PrChange w:id="390" w:author="Ибраева Виктория Маратовна" w:date="2018-03-19T10:02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:rsidR="00036F21" w:rsidRPr="005B6031" w:rsidRDefault="005B6031" w:rsidP="00036F2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rPrChange w:id="391" w:author="Ибраева Виктория Маратовна" w:date="2018-03-19T10:02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bCs/>
          <w:sz w:val="24"/>
          <w:szCs w:val="24"/>
          <w:rPrChange w:id="392" w:author="Ибраева Виктория Маратовна" w:date="2018-03-19T10:02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Гл. специалист ОРиВП         ___________</w:t>
      </w:r>
      <w:r w:rsidRPr="005B6031">
        <w:rPr>
          <w:rFonts w:ascii="Times New Roman" w:hAnsi="Times New Roman" w:cs="Times New Roman"/>
          <w:bCs/>
          <w:sz w:val="24"/>
          <w:szCs w:val="24"/>
          <w:rPrChange w:id="393" w:author="Ибраева Виктория Маратовна" w:date="2018-03-19T10:02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ab/>
      </w:r>
      <w:r w:rsidRPr="005B6031">
        <w:rPr>
          <w:rFonts w:ascii="Times New Roman" w:hAnsi="Times New Roman" w:cs="Times New Roman"/>
          <w:bCs/>
          <w:sz w:val="24"/>
          <w:szCs w:val="24"/>
          <w:rPrChange w:id="394" w:author="Ибраева Виктория Маратовна" w:date="2018-03-19T10:02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ab/>
      </w:r>
      <w:r w:rsidRPr="005B6031">
        <w:rPr>
          <w:rFonts w:ascii="Times New Roman" w:hAnsi="Times New Roman" w:cs="Times New Roman"/>
          <w:bCs/>
          <w:sz w:val="24"/>
          <w:szCs w:val="24"/>
          <w:rPrChange w:id="395" w:author="Ибраева Виктория Маратовна" w:date="2018-03-19T10:02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ab/>
        <w:t>С. Даирбаева</w:t>
      </w:r>
      <w:r w:rsidR="00036F21" w:rsidRPr="005B6031">
        <w:rPr>
          <w:rFonts w:ascii="Times New Roman" w:hAnsi="Times New Roman" w:cs="Times New Roman"/>
          <w:bCs/>
          <w:sz w:val="24"/>
          <w:szCs w:val="24"/>
          <w:rPrChange w:id="396" w:author="Ибраева Виктория Маратовна" w:date="2018-03-19T10:02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br w:type="page"/>
      </w:r>
    </w:p>
    <w:p w:rsidR="00036F21" w:rsidRPr="005B6031" w:rsidRDefault="00036F21" w:rsidP="00036F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rPrChange w:id="397" w:author="Ибраева Виктория Маратовна" w:date="2018-03-19T10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5B6031">
        <w:rPr>
          <w:rFonts w:ascii="Times New Roman" w:hAnsi="Times New Roman" w:cs="Times New Roman"/>
          <w:b/>
          <w:bCs/>
          <w:sz w:val="24"/>
          <w:szCs w:val="24"/>
          <w:rPrChange w:id="398" w:author="Ибраева Виктория Маратовна" w:date="2018-03-19T10:02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t>Лист согласования</w:t>
      </w:r>
    </w:p>
    <w:tbl>
      <w:tblPr>
        <w:tblpPr w:leftFromText="180" w:rightFromText="180" w:vertAnchor="text" w:horzAnchor="margin" w:tblpY="129"/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3544"/>
        <w:gridCol w:w="2268"/>
        <w:gridCol w:w="1701"/>
        <w:gridCol w:w="1665"/>
      </w:tblGrid>
      <w:tr w:rsidR="00036F21" w:rsidRPr="005B6031" w:rsidTr="00036F21">
        <w:trPr>
          <w:trHeight w:val="20"/>
        </w:trPr>
        <w:tc>
          <w:tcPr>
            <w:tcW w:w="392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  <w:rPrChange w:id="399" w:author="Ибраева Виктория Маратовна" w:date="2018-03-19T10:02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  <w:rPrChange w:id="400" w:author="Ибраева Виктория Маратовна" w:date="2018-03-19T10:02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eastAsia="ru-RU"/>
                  </w:rPr>
                </w:rPrChange>
              </w:rPr>
              <w:t>№</w:t>
            </w:r>
          </w:p>
        </w:tc>
        <w:tc>
          <w:tcPr>
            <w:tcW w:w="3544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  <w:rPrChange w:id="401" w:author="Ибраева Виктория Маратовна" w:date="2018-03-19T10:02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  <w:rPrChange w:id="402" w:author="Ибраева Виктория Маратовна" w:date="2018-03-19T10:02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eastAsia="ru-RU"/>
                  </w:rPr>
                </w:rPrChange>
              </w:rPr>
              <w:t>Должность</w:t>
            </w:r>
          </w:p>
        </w:tc>
        <w:tc>
          <w:tcPr>
            <w:tcW w:w="2268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  <w:rPrChange w:id="403" w:author="Ибраева Виктория Маратовна" w:date="2018-03-19T10:02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  <w:rPrChange w:id="404" w:author="Ибраева Виктория Маратовна" w:date="2018-03-19T10:02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eastAsia="ru-RU"/>
                  </w:rPr>
                </w:rPrChange>
              </w:rPr>
              <w:t>Ф. И. О.</w:t>
            </w:r>
          </w:p>
        </w:tc>
        <w:tc>
          <w:tcPr>
            <w:tcW w:w="1701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  <w:rPrChange w:id="405" w:author="Ибраева Виктория Маратовна" w:date="2018-03-19T10:02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  <w:rPrChange w:id="406" w:author="Ибраева Виктория Маратовна" w:date="2018-03-19T10:02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eastAsia="ru-RU"/>
                  </w:rPr>
                </w:rPrChange>
              </w:rPr>
              <w:t>Дата согласования</w:t>
            </w:r>
          </w:p>
        </w:tc>
        <w:tc>
          <w:tcPr>
            <w:tcW w:w="1665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  <w:rPrChange w:id="407" w:author="Ибраева Виктория Маратовна" w:date="2018-03-19T10:02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  <w:rPrChange w:id="408" w:author="Ибраева Виктория Маратовна" w:date="2018-03-19T10:02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eastAsia="ru-RU"/>
                  </w:rPr>
                </w:rPrChange>
              </w:rPr>
              <w:t>Подпись</w:t>
            </w:r>
          </w:p>
        </w:tc>
      </w:tr>
      <w:tr w:rsidR="00036F21" w:rsidRPr="005B6031" w:rsidTr="00036F21">
        <w:trPr>
          <w:trHeight w:val="20"/>
        </w:trPr>
        <w:tc>
          <w:tcPr>
            <w:tcW w:w="392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  <w:rPrChange w:id="409" w:author="Ибраева Виктория Маратовна" w:date="2018-03-19T10:02:00Z">
                  <w:rPr>
                    <w:rFonts w:ascii="Times New Roman" w:hAnsi="Times New Roman" w:cs="Times New Roman"/>
                    <w:b/>
                    <w:i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  <w:rPrChange w:id="410" w:author="Ибраева Виктория Маратовна" w:date="2018-03-19T10:02:00Z">
                  <w:rPr>
                    <w:rFonts w:ascii="Times New Roman" w:hAnsi="Times New Roman" w:cs="Times New Roman"/>
                    <w:b/>
                    <w:i/>
                    <w:sz w:val="24"/>
                    <w:szCs w:val="24"/>
                    <w:lang w:eastAsia="ru-RU"/>
                  </w:rPr>
                </w:rPrChange>
              </w:rPr>
              <w:t>1</w:t>
            </w:r>
          </w:p>
        </w:tc>
        <w:tc>
          <w:tcPr>
            <w:tcW w:w="3544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  <w:rPrChange w:id="411" w:author="Ибраева Виктория Маратовна" w:date="2018-03-19T10:02:00Z">
                  <w:rPr>
                    <w:rFonts w:ascii="Times New Roman" w:hAnsi="Times New Roman" w:cs="Times New Roman"/>
                    <w:b/>
                    <w:i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  <w:rPrChange w:id="412" w:author="Ибраева Виктория Маратовна" w:date="2018-03-19T10:02:00Z">
                  <w:rPr>
                    <w:rFonts w:ascii="Times New Roman" w:hAnsi="Times New Roman" w:cs="Times New Roman"/>
                    <w:b/>
                    <w:i/>
                    <w:sz w:val="24"/>
                    <w:szCs w:val="24"/>
                    <w:lang w:eastAsia="ru-RU"/>
                  </w:rPr>
                </w:rPrChange>
              </w:rPr>
              <w:t>2</w:t>
            </w:r>
          </w:p>
        </w:tc>
        <w:tc>
          <w:tcPr>
            <w:tcW w:w="2268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  <w:rPrChange w:id="413" w:author="Ибраева Виктория Маратовна" w:date="2018-03-19T10:02:00Z">
                  <w:rPr>
                    <w:rFonts w:ascii="Times New Roman" w:hAnsi="Times New Roman" w:cs="Times New Roman"/>
                    <w:b/>
                    <w:i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  <w:rPrChange w:id="414" w:author="Ибраева Виктория Маратовна" w:date="2018-03-19T10:02:00Z">
                  <w:rPr>
                    <w:rFonts w:ascii="Times New Roman" w:hAnsi="Times New Roman" w:cs="Times New Roman"/>
                    <w:b/>
                    <w:i/>
                    <w:sz w:val="24"/>
                    <w:szCs w:val="24"/>
                    <w:lang w:eastAsia="ru-RU"/>
                  </w:rPr>
                </w:rPrChange>
              </w:rPr>
              <w:t>3</w:t>
            </w:r>
          </w:p>
        </w:tc>
        <w:tc>
          <w:tcPr>
            <w:tcW w:w="1701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  <w:rPrChange w:id="415" w:author="Ибраева Виктория Маратовна" w:date="2018-03-19T10:02:00Z">
                  <w:rPr>
                    <w:rFonts w:ascii="Times New Roman" w:hAnsi="Times New Roman" w:cs="Times New Roman"/>
                    <w:b/>
                    <w:i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  <w:rPrChange w:id="416" w:author="Ибраева Виктория Маратовна" w:date="2018-03-19T10:02:00Z">
                  <w:rPr>
                    <w:rFonts w:ascii="Times New Roman" w:hAnsi="Times New Roman" w:cs="Times New Roman"/>
                    <w:b/>
                    <w:i/>
                    <w:sz w:val="24"/>
                    <w:szCs w:val="24"/>
                    <w:lang w:eastAsia="ru-RU"/>
                  </w:rPr>
                </w:rPrChange>
              </w:rPr>
              <w:t>4</w:t>
            </w:r>
          </w:p>
        </w:tc>
        <w:tc>
          <w:tcPr>
            <w:tcW w:w="1665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  <w:rPrChange w:id="417" w:author="Ибраева Виктория Маратовна" w:date="2018-03-19T10:02:00Z">
                  <w:rPr>
                    <w:rFonts w:ascii="Times New Roman" w:hAnsi="Times New Roman" w:cs="Times New Roman"/>
                    <w:b/>
                    <w:i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  <w:rPrChange w:id="418" w:author="Ибраева Виктория Маратовна" w:date="2018-03-19T10:02:00Z">
                  <w:rPr>
                    <w:rFonts w:ascii="Times New Roman" w:hAnsi="Times New Roman" w:cs="Times New Roman"/>
                    <w:b/>
                    <w:i/>
                    <w:sz w:val="24"/>
                    <w:szCs w:val="24"/>
                    <w:lang w:eastAsia="ru-RU"/>
                  </w:rPr>
                </w:rPrChange>
              </w:rPr>
              <w:t>5</w:t>
            </w:r>
          </w:p>
        </w:tc>
      </w:tr>
      <w:tr w:rsidR="00036F21" w:rsidRPr="005B6031" w:rsidTr="00036F21">
        <w:trPr>
          <w:trHeight w:val="20"/>
        </w:trPr>
        <w:tc>
          <w:tcPr>
            <w:tcW w:w="392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19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20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1</w:t>
            </w:r>
          </w:p>
        </w:tc>
        <w:tc>
          <w:tcPr>
            <w:tcW w:w="3544" w:type="dxa"/>
          </w:tcPr>
          <w:p w:rsidR="00036F21" w:rsidRPr="005B6031" w:rsidRDefault="00036F21" w:rsidP="00305487">
            <w:pPr>
              <w:spacing w:after="0" w:line="240" w:lineRule="auto"/>
              <w:ind w:right="7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21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22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 xml:space="preserve">Проректор по </w:t>
            </w:r>
            <w:r w:rsidR="00305487"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23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финансам и корпоративному развитию</w:t>
            </w:r>
          </w:p>
        </w:tc>
        <w:tc>
          <w:tcPr>
            <w:tcW w:w="2268" w:type="dxa"/>
          </w:tcPr>
          <w:p w:rsidR="00036F21" w:rsidRPr="005B6031" w:rsidRDefault="00305487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24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25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Кожахметов Р.Т.</w:t>
            </w:r>
          </w:p>
        </w:tc>
        <w:tc>
          <w:tcPr>
            <w:tcW w:w="1701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  <w:rPrChange w:id="426" w:author="Ибраева Виктория Маратовна" w:date="2018-03-19T10:02:00Z">
                  <w:rPr>
                    <w:rFonts w:ascii="Times New Roman" w:hAnsi="Times New Roman" w:cs="Times New Roman"/>
                    <w:b/>
                    <w:i/>
                    <w:sz w:val="24"/>
                    <w:szCs w:val="24"/>
                    <w:lang w:eastAsia="ru-RU"/>
                  </w:rPr>
                </w:rPrChange>
              </w:rPr>
            </w:pPr>
          </w:p>
        </w:tc>
        <w:tc>
          <w:tcPr>
            <w:tcW w:w="1665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  <w:rPrChange w:id="427" w:author="Ибраева Виктория Маратовна" w:date="2018-03-19T10:02:00Z">
                  <w:rPr>
                    <w:rFonts w:ascii="Times New Roman" w:hAnsi="Times New Roman" w:cs="Times New Roman"/>
                    <w:b/>
                    <w:i/>
                    <w:sz w:val="24"/>
                    <w:szCs w:val="24"/>
                    <w:lang w:eastAsia="ru-RU"/>
                  </w:rPr>
                </w:rPrChange>
              </w:rPr>
            </w:pPr>
          </w:p>
        </w:tc>
      </w:tr>
      <w:tr w:rsidR="00036F21" w:rsidRPr="005B6031" w:rsidTr="00305487">
        <w:trPr>
          <w:trHeight w:val="570"/>
        </w:trPr>
        <w:tc>
          <w:tcPr>
            <w:tcW w:w="392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28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29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2</w:t>
            </w:r>
          </w:p>
        </w:tc>
        <w:tc>
          <w:tcPr>
            <w:tcW w:w="3544" w:type="dxa"/>
          </w:tcPr>
          <w:p w:rsidR="00036F21" w:rsidRPr="005B6031" w:rsidRDefault="00305487" w:rsidP="0030548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  <w:rPrChange w:id="430" w:author="Ибраева Виктория Маратовна" w:date="2018-03-19T10:02:00Z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r w:rsidRPr="005B60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  <w:rPrChange w:id="431" w:author="Ибраева Виктория Маратовна" w:date="2018-03-19T10:02:00Z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</w:rPrChange>
              </w:rPr>
              <w:t xml:space="preserve">HR </w:t>
            </w:r>
            <w:r w:rsidRPr="005B6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  <w:rPrChange w:id="432" w:author="Ибраева Виктория Маратовна" w:date="2018-03-19T10:02:00Z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бизнес</w:t>
            </w:r>
            <w:r w:rsidRPr="005B60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  <w:rPrChange w:id="433" w:author="Ибраева Виктория Маратовна" w:date="2018-03-19T10:02:00Z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</w:rPrChange>
              </w:rPr>
              <w:t xml:space="preserve"> </w:t>
            </w:r>
            <w:r w:rsidRPr="005B60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  <w:rPrChange w:id="434" w:author="Ибраева Виктория Маратовна" w:date="2018-03-19T10:02:00Z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партнер</w:t>
            </w:r>
            <w:r w:rsidRPr="005B60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  <w:rPrChange w:id="435" w:author="Ибраева Виктория Маратовна" w:date="2018-03-19T10:02:00Z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</w:rPrChange>
              </w:rPr>
              <w:t xml:space="preserve"> Talent management team </w:t>
            </w:r>
          </w:p>
        </w:tc>
        <w:tc>
          <w:tcPr>
            <w:tcW w:w="2268" w:type="dxa"/>
          </w:tcPr>
          <w:p w:rsidR="00036F21" w:rsidRPr="005B6031" w:rsidRDefault="00305487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36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37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Хакимова Э.</w:t>
            </w:r>
          </w:p>
        </w:tc>
        <w:tc>
          <w:tcPr>
            <w:tcW w:w="1701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  <w:rPrChange w:id="438" w:author="Ибраева Виктория Маратовна" w:date="2018-03-19T10:02:00Z">
                  <w:rPr>
                    <w:rFonts w:ascii="Times New Roman" w:hAnsi="Times New Roman" w:cs="Times New Roman"/>
                    <w:b/>
                    <w:i/>
                    <w:sz w:val="24"/>
                    <w:szCs w:val="24"/>
                    <w:lang w:eastAsia="ru-RU"/>
                  </w:rPr>
                </w:rPrChange>
              </w:rPr>
            </w:pPr>
          </w:p>
        </w:tc>
        <w:tc>
          <w:tcPr>
            <w:tcW w:w="1665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eastAsia="ru-RU"/>
                <w:rPrChange w:id="439" w:author="Ибраева Виктория Маратовна" w:date="2018-03-19T10:02:00Z">
                  <w:rPr>
                    <w:rFonts w:ascii="Times New Roman" w:hAnsi="Times New Roman" w:cs="Times New Roman"/>
                    <w:b/>
                    <w:i/>
                    <w:sz w:val="24"/>
                    <w:szCs w:val="24"/>
                    <w:lang w:eastAsia="ru-RU"/>
                  </w:rPr>
                </w:rPrChange>
              </w:rPr>
            </w:pPr>
          </w:p>
        </w:tc>
      </w:tr>
      <w:tr w:rsidR="00036F21" w:rsidRPr="005B6031" w:rsidTr="00036F21">
        <w:trPr>
          <w:trHeight w:val="20"/>
        </w:trPr>
        <w:tc>
          <w:tcPr>
            <w:tcW w:w="392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40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41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3</w:t>
            </w:r>
          </w:p>
        </w:tc>
        <w:tc>
          <w:tcPr>
            <w:tcW w:w="3544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42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43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Директор УИТ</w:t>
            </w:r>
          </w:p>
          <w:p w:rsidR="00036F21" w:rsidRPr="005B6031" w:rsidRDefault="00036F21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44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</w:p>
        </w:tc>
        <w:tc>
          <w:tcPr>
            <w:tcW w:w="2268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45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46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Шангитбаев Ж.К.</w:t>
            </w:r>
          </w:p>
        </w:tc>
        <w:tc>
          <w:tcPr>
            <w:tcW w:w="1701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47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</w:p>
        </w:tc>
        <w:tc>
          <w:tcPr>
            <w:tcW w:w="1665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48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</w:p>
        </w:tc>
      </w:tr>
      <w:tr w:rsidR="00036F21" w:rsidRPr="005B6031" w:rsidTr="00036F21">
        <w:trPr>
          <w:trHeight w:val="281"/>
        </w:trPr>
        <w:tc>
          <w:tcPr>
            <w:tcW w:w="392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49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50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4</w:t>
            </w:r>
          </w:p>
        </w:tc>
        <w:tc>
          <w:tcPr>
            <w:tcW w:w="3544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51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52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Начальник ОППО</w:t>
            </w:r>
          </w:p>
          <w:p w:rsidR="00036F21" w:rsidRPr="005B6031" w:rsidRDefault="00036F21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53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</w:p>
        </w:tc>
        <w:tc>
          <w:tcPr>
            <w:tcW w:w="2268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54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55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Хамзина С.А.</w:t>
            </w:r>
          </w:p>
        </w:tc>
        <w:tc>
          <w:tcPr>
            <w:tcW w:w="1701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56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</w:p>
        </w:tc>
        <w:tc>
          <w:tcPr>
            <w:tcW w:w="1665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57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</w:p>
        </w:tc>
      </w:tr>
      <w:tr w:rsidR="00036F21" w:rsidRPr="00143C76" w:rsidTr="00036F21">
        <w:trPr>
          <w:trHeight w:val="281"/>
        </w:trPr>
        <w:tc>
          <w:tcPr>
            <w:tcW w:w="392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58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59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5</w:t>
            </w:r>
          </w:p>
        </w:tc>
        <w:tc>
          <w:tcPr>
            <w:tcW w:w="3544" w:type="dxa"/>
          </w:tcPr>
          <w:p w:rsidR="00036F21" w:rsidRPr="005B6031" w:rsidRDefault="00036F21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60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61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Начальник ОРиВП</w:t>
            </w:r>
          </w:p>
          <w:p w:rsidR="00036F21" w:rsidRPr="005B6031" w:rsidRDefault="00036F21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62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</w:pPr>
          </w:p>
        </w:tc>
        <w:tc>
          <w:tcPr>
            <w:tcW w:w="2268" w:type="dxa"/>
          </w:tcPr>
          <w:p w:rsidR="00036F21" w:rsidRPr="00143C76" w:rsidRDefault="00036F21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B6031">
              <w:rPr>
                <w:rFonts w:ascii="Times New Roman" w:hAnsi="Times New Roman" w:cs="Times New Roman"/>
                <w:sz w:val="24"/>
                <w:szCs w:val="24"/>
                <w:lang w:eastAsia="ru-RU"/>
                <w:rPrChange w:id="463" w:author="Ибраева Виктория Маратовна" w:date="2018-03-19T10:02:00Z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</w:rPrChange>
              </w:rPr>
              <w:t>Ибраева В.М.</w:t>
            </w:r>
          </w:p>
        </w:tc>
        <w:tc>
          <w:tcPr>
            <w:tcW w:w="1701" w:type="dxa"/>
          </w:tcPr>
          <w:p w:rsidR="00036F21" w:rsidRPr="00143C76" w:rsidRDefault="00036F21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5" w:type="dxa"/>
          </w:tcPr>
          <w:p w:rsidR="00036F21" w:rsidRPr="00143C76" w:rsidRDefault="00036F21" w:rsidP="00036F21">
            <w:pPr>
              <w:spacing w:after="0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36F21" w:rsidRDefault="00036F21" w:rsidP="00036F21">
      <w:pPr>
        <w:pStyle w:val="a"/>
        <w:numPr>
          <w:ilvl w:val="0"/>
          <w:numId w:val="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036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09A" w:rsidRDefault="006C409A">
      <w:pPr>
        <w:spacing w:after="0" w:line="240" w:lineRule="auto"/>
      </w:pPr>
      <w:r>
        <w:separator/>
      </w:r>
    </w:p>
  </w:endnote>
  <w:endnote w:type="continuationSeparator" w:id="0">
    <w:p w:rsidR="006C409A" w:rsidRDefault="006C4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13232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36F21" w:rsidRPr="00DE400D" w:rsidRDefault="00036F21" w:rsidP="00036F21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E400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E400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E400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86AA8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DE400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09A" w:rsidRDefault="006C409A">
      <w:pPr>
        <w:spacing w:after="0" w:line="240" w:lineRule="auto"/>
      </w:pPr>
      <w:r>
        <w:separator/>
      </w:r>
    </w:p>
  </w:footnote>
  <w:footnote w:type="continuationSeparator" w:id="0">
    <w:p w:rsidR="006C409A" w:rsidRDefault="006C4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FCDE7DB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0BEB31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741E3E"/>
    <w:multiLevelType w:val="hybridMultilevel"/>
    <w:tmpl w:val="19842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36616"/>
    <w:multiLevelType w:val="hybridMultilevel"/>
    <w:tmpl w:val="4A8657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0C23EB"/>
    <w:multiLevelType w:val="hybridMultilevel"/>
    <w:tmpl w:val="E26C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B7FA7"/>
    <w:multiLevelType w:val="hybridMultilevel"/>
    <w:tmpl w:val="DC2E8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742D6"/>
    <w:multiLevelType w:val="hybridMultilevel"/>
    <w:tmpl w:val="A2147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2031E"/>
    <w:multiLevelType w:val="hybridMultilevel"/>
    <w:tmpl w:val="28AA5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32F4B"/>
    <w:multiLevelType w:val="hybridMultilevel"/>
    <w:tmpl w:val="F25EA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3236F"/>
    <w:multiLevelType w:val="hybridMultilevel"/>
    <w:tmpl w:val="F25EA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80FA7"/>
    <w:multiLevelType w:val="hybridMultilevel"/>
    <w:tmpl w:val="661EF8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25BE6"/>
    <w:multiLevelType w:val="hybridMultilevel"/>
    <w:tmpl w:val="9EB2C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26D4A"/>
    <w:multiLevelType w:val="hybridMultilevel"/>
    <w:tmpl w:val="E4C84E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9F2FD8"/>
    <w:multiLevelType w:val="hybridMultilevel"/>
    <w:tmpl w:val="450E7B8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56CDB"/>
    <w:multiLevelType w:val="hybridMultilevel"/>
    <w:tmpl w:val="14EAC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16093"/>
    <w:multiLevelType w:val="hybridMultilevel"/>
    <w:tmpl w:val="3752B8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E66D58"/>
    <w:multiLevelType w:val="hybridMultilevel"/>
    <w:tmpl w:val="0F9E96D6"/>
    <w:lvl w:ilvl="0" w:tplc="0D62C970">
      <w:start w:val="1"/>
      <w:numFmt w:val="decimal"/>
      <w:lvlText w:val="%1."/>
      <w:lvlJc w:val="left"/>
      <w:pPr>
        <w:ind w:left="742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7" w15:restartNumberingAfterBreak="0">
    <w:nsid w:val="30515A40"/>
    <w:multiLevelType w:val="hybridMultilevel"/>
    <w:tmpl w:val="41941E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24A9E"/>
    <w:multiLevelType w:val="hybridMultilevel"/>
    <w:tmpl w:val="9C3897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4F06A2"/>
    <w:multiLevelType w:val="hybridMultilevel"/>
    <w:tmpl w:val="607E5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47DCE"/>
    <w:multiLevelType w:val="multilevel"/>
    <w:tmpl w:val="25E8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970BCB"/>
    <w:multiLevelType w:val="hybridMultilevel"/>
    <w:tmpl w:val="261E9E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15DBB"/>
    <w:multiLevelType w:val="hybridMultilevel"/>
    <w:tmpl w:val="F1A60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865C0"/>
    <w:multiLevelType w:val="hybridMultilevel"/>
    <w:tmpl w:val="E20C8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15B59"/>
    <w:multiLevelType w:val="hybridMultilevel"/>
    <w:tmpl w:val="55A4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307CC"/>
    <w:multiLevelType w:val="hybridMultilevel"/>
    <w:tmpl w:val="5E26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762216"/>
    <w:multiLevelType w:val="multilevel"/>
    <w:tmpl w:val="09A2EE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35F22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605B36"/>
    <w:multiLevelType w:val="hybridMultilevel"/>
    <w:tmpl w:val="DA9AF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B672B"/>
    <w:multiLevelType w:val="hybridMultilevel"/>
    <w:tmpl w:val="E26C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4524B"/>
    <w:multiLevelType w:val="multilevel"/>
    <w:tmpl w:val="DBE46FB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 w:val="0"/>
        <w:sz w:val="22"/>
      </w:rPr>
    </w:lvl>
  </w:abstractNum>
  <w:abstractNum w:abstractNumId="31" w15:restartNumberingAfterBreak="0">
    <w:nsid w:val="5D8B75EA"/>
    <w:multiLevelType w:val="hybridMultilevel"/>
    <w:tmpl w:val="CDEC76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355DFE"/>
    <w:multiLevelType w:val="hybridMultilevel"/>
    <w:tmpl w:val="92183BBE"/>
    <w:lvl w:ilvl="0" w:tplc="3D901814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F202953"/>
    <w:multiLevelType w:val="hybridMultilevel"/>
    <w:tmpl w:val="892A9B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207BB8"/>
    <w:multiLevelType w:val="hybridMultilevel"/>
    <w:tmpl w:val="B3C65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B5CA8"/>
    <w:multiLevelType w:val="hybridMultilevel"/>
    <w:tmpl w:val="28AA5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612AB"/>
    <w:multiLevelType w:val="hybridMultilevel"/>
    <w:tmpl w:val="D10EB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97D44"/>
    <w:multiLevelType w:val="hybridMultilevel"/>
    <w:tmpl w:val="CB947E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2E25D7"/>
    <w:multiLevelType w:val="hybridMultilevel"/>
    <w:tmpl w:val="89D092C8"/>
    <w:lvl w:ilvl="0" w:tplc="BE4876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2132F9"/>
    <w:multiLevelType w:val="hybridMultilevel"/>
    <w:tmpl w:val="94783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F674A8"/>
    <w:multiLevelType w:val="hybridMultilevel"/>
    <w:tmpl w:val="28AA5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604BE"/>
    <w:multiLevelType w:val="hybridMultilevel"/>
    <w:tmpl w:val="4D3EA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34"/>
  </w:num>
  <w:num w:numId="4">
    <w:abstractNumId w:val="4"/>
  </w:num>
  <w:num w:numId="5">
    <w:abstractNumId w:val="28"/>
  </w:num>
  <w:num w:numId="6">
    <w:abstractNumId w:val="37"/>
  </w:num>
  <w:num w:numId="7">
    <w:abstractNumId w:val="41"/>
  </w:num>
  <w:num w:numId="8">
    <w:abstractNumId w:val="29"/>
  </w:num>
  <w:num w:numId="9">
    <w:abstractNumId w:val="24"/>
  </w:num>
  <w:num w:numId="10">
    <w:abstractNumId w:val="22"/>
  </w:num>
  <w:num w:numId="11">
    <w:abstractNumId w:val="13"/>
  </w:num>
  <w:num w:numId="12">
    <w:abstractNumId w:val="0"/>
  </w:num>
  <w:num w:numId="13">
    <w:abstractNumId w:val="30"/>
  </w:num>
  <w:num w:numId="14">
    <w:abstractNumId w:val="1"/>
  </w:num>
  <w:num w:numId="15">
    <w:abstractNumId w:val="27"/>
  </w:num>
  <w:num w:numId="16">
    <w:abstractNumId w:val="6"/>
  </w:num>
  <w:num w:numId="17">
    <w:abstractNumId w:val="38"/>
  </w:num>
  <w:num w:numId="18">
    <w:abstractNumId w:val="26"/>
  </w:num>
  <w:num w:numId="19">
    <w:abstractNumId w:val="16"/>
  </w:num>
  <w:num w:numId="20">
    <w:abstractNumId w:val="19"/>
  </w:num>
  <w:num w:numId="21">
    <w:abstractNumId w:val="36"/>
  </w:num>
  <w:num w:numId="22">
    <w:abstractNumId w:val="21"/>
  </w:num>
  <w:num w:numId="23">
    <w:abstractNumId w:val="18"/>
  </w:num>
  <w:num w:numId="24">
    <w:abstractNumId w:val="3"/>
  </w:num>
  <w:num w:numId="25">
    <w:abstractNumId w:val="12"/>
  </w:num>
  <w:num w:numId="26">
    <w:abstractNumId w:val="33"/>
  </w:num>
  <w:num w:numId="27">
    <w:abstractNumId w:val="17"/>
  </w:num>
  <w:num w:numId="28">
    <w:abstractNumId w:val="5"/>
  </w:num>
  <w:num w:numId="29">
    <w:abstractNumId w:val="32"/>
  </w:num>
  <w:num w:numId="30">
    <w:abstractNumId w:val="2"/>
  </w:num>
  <w:num w:numId="31">
    <w:abstractNumId w:val="15"/>
  </w:num>
  <w:num w:numId="32">
    <w:abstractNumId w:val="14"/>
  </w:num>
  <w:num w:numId="33">
    <w:abstractNumId w:val="25"/>
  </w:num>
  <w:num w:numId="34">
    <w:abstractNumId w:val="35"/>
  </w:num>
  <w:num w:numId="35">
    <w:abstractNumId w:val="7"/>
  </w:num>
  <w:num w:numId="36">
    <w:abstractNumId w:val="40"/>
  </w:num>
  <w:num w:numId="37">
    <w:abstractNumId w:val="8"/>
  </w:num>
  <w:num w:numId="38">
    <w:abstractNumId w:val="9"/>
  </w:num>
  <w:num w:numId="39">
    <w:abstractNumId w:val="20"/>
  </w:num>
  <w:num w:numId="40">
    <w:abstractNumId w:val="10"/>
  </w:num>
  <w:num w:numId="41">
    <w:abstractNumId w:val="39"/>
  </w:num>
  <w:num w:numId="42">
    <w:abstractNumId w:val="3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браева Виктория Маратовна">
    <w15:presenceInfo w15:providerId="AD" w15:userId="S-1-5-21-892230084-1246475249-2900070430-12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05"/>
    <w:rsid w:val="00005953"/>
    <w:rsid w:val="0001487E"/>
    <w:rsid w:val="00036F21"/>
    <w:rsid w:val="000624B3"/>
    <w:rsid w:val="00062EC9"/>
    <w:rsid w:val="00072B1A"/>
    <w:rsid w:val="000B4B92"/>
    <w:rsid w:val="000E5B98"/>
    <w:rsid w:val="000F0A95"/>
    <w:rsid w:val="00107735"/>
    <w:rsid w:val="00111770"/>
    <w:rsid w:val="001469E2"/>
    <w:rsid w:val="0018079B"/>
    <w:rsid w:val="001A6DCF"/>
    <w:rsid w:val="002059CA"/>
    <w:rsid w:val="002B143D"/>
    <w:rsid w:val="00305487"/>
    <w:rsid w:val="00345182"/>
    <w:rsid w:val="0034773B"/>
    <w:rsid w:val="00375C0D"/>
    <w:rsid w:val="003A35B8"/>
    <w:rsid w:val="00403130"/>
    <w:rsid w:val="00426B5A"/>
    <w:rsid w:val="00460C93"/>
    <w:rsid w:val="004C1329"/>
    <w:rsid w:val="00540E31"/>
    <w:rsid w:val="00564363"/>
    <w:rsid w:val="00575822"/>
    <w:rsid w:val="0058466E"/>
    <w:rsid w:val="005962E8"/>
    <w:rsid w:val="005B461E"/>
    <w:rsid w:val="005B6031"/>
    <w:rsid w:val="005F6731"/>
    <w:rsid w:val="0060748D"/>
    <w:rsid w:val="00625751"/>
    <w:rsid w:val="006302B6"/>
    <w:rsid w:val="006C409A"/>
    <w:rsid w:val="006D3CAC"/>
    <w:rsid w:val="006D6868"/>
    <w:rsid w:val="006E15E5"/>
    <w:rsid w:val="007264E9"/>
    <w:rsid w:val="00741B4C"/>
    <w:rsid w:val="00747824"/>
    <w:rsid w:val="007761CE"/>
    <w:rsid w:val="007838D8"/>
    <w:rsid w:val="007845F2"/>
    <w:rsid w:val="00790DA5"/>
    <w:rsid w:val="007B19A6"/>
    <w:rsid w:val="007C5251"/>
    <w:rsid w:val="007E5EA5"/>
    <w:rsid w:val="00826995"/>
    <w:rsid w:val="00846B8B"/>
    <w:rsid w:val="008956A2"/>
    <w:rsid w:val="008C6A7F"/>
    <w:rsid w:val="008D21F9"/>
    <w:rsid w:val="008E0B40"/>
    <w:rsid w:val="009169BD"/>
    <w:rsid w:val="0095743A"/>
    <w:rsid w:val="00986A98"/>
    <w:rsid w:val="00986AA8"/>
    <w:rsid w:val="00992F68"/>
    <w:rsid w:val="009B7252"/>
    <w:rsid w:val="00A05415"/>
    <w:rsid w:val="00A152C7"/>
    <w:rsid w:val="00A20822"/>
    <w:rsid w:val="00A30C96"/>
    <w:rsid w:val="00A41E0A"/>
    <w:rsid w:val="00A83839"/>
    <w:rsid w:val="00A940D7"/>
    <w:rsid w:val="00A971FC"/>
    <w:rsid w:val="00AA0E83"/>
    <w:rsid w:val="00AA5886"/>
    <w:rsid w:val="00AE1EC7"/>
    <w:rsid w:val="00AE5D52"/>
    <w:rsid w:val="00B03341"/>
    <w:rsid w:val="00B04601"/>
    <w:rsid w:val="00B20B8D"/>
    <w:rsid w:val="00B271D5"/>
    <w:rsid w:val="00B36061"/>
    <w:rsid w:val="00B90410"/>
    <w:rsid w:val="00BD1205"/>
    <w:rsid w:val="00BE4E26"/>
    <w:rsid w:val="00BE6D2F"/>
    <w:rsid w:val="00BF6425"/>
    <w:rsid w:val="00C03B10"/>
    <w:rsid w:val="00C5689D"/>
    <w:rsid w:val="00C70908"/>
    <w:rsid w:val="00CB5D60"/>
    <w:rsid w:val="00CB7585"/>
    <w:rsid w:val="00CD2825"/>
    <w:rsid w:val="00CD5616"/>
    <w:rsid w:val="00CE777E"/>
    <w:rsid w:val="00CE7E30"/>
    <w:rsid w:val="00CE7E9A"/>
    <w:rsid w:val="00D27A4D"/>
    <w:rsid w:val="00D45A4F"/>
    <w:rsid w:val="00DC3204"/>
    <w:rsid w:val="00DD0854"/>
    <w:rsid w:val="00E01A81"/>
    <w:rsid w:val="00E10D31"/>
    <w:rsid w:val="00E55371"/>
    <w:rsid w:val="00E62DE4"/>
    <w:rsid w:val="00EB700D"/>
    <w:rsid w:val="00EB7922"/>
    <w:rsid w:val="00EB7AD6"/>
    <w:rsid w:val="00EC2045"/>
    <w:rsid w:val="00F00EC0"/>
    <w:rsid w:val="00F0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BA4C73-B412-444E-81E8-65EDB99C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4">
    <w:name w:val="heading 4"/>
    <w:basedOn w:val="a0"/>
    <w:next w:val="a0"/>
    <w:link w:val="40"/>
    <w:qFormat/>
    <w:rsid w:val="00036F21"/>
    <w:pPr>
      <w:keepNext/>
      <w:spacing w:after="0" w:line="240" w:lineRule="auto"/>
      <w:ind w:left="708" w:firstLine="708"/>
      <w:outlineLvl w:val="3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F6425"/>
    <w:pPr>
      <w:ind w:left="720"/>
      <w:contextualSpacing/>
    </w:pPr>
  </w:style>
  <w:style w:type="table" w:styleId="a5">
    <w:name w:val="Table Grid"/>
    <w:basedOn w:val="a2"/>
    <w:uiPriority w:val="39"/>
    <w:rsid w:val="003477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Bullet 2"/>
    <w:basedOn w:val="a0"/>
    <w:uiPriority w:val="99"/>
    <w:unhideWhenUsed/>
    <w:rsid w:val="0034773B"/>
    <w:pPr>
      <w:numPr>
        <w:numId w:val="12"/>
      </w:numPr>
      <w:contextualSpacing/>
    </w:pPr>
  </w:style>
  <w:style w:type="character" w:customStyle="1" w:styleId="40">
    <w:name w:val="Заголовок 4 Знак"/>
    <w:basedOn w:val="a1"/>
    <w:link w:val="4"/>
    <w:rsid w:val="00036F2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036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36F21"/>
  </w:style>
  <w:style w:type="paragraph" w:styleId="a8">
    <w:name w:val="header"/>
    <w:basedOn w:val="a0"/>
    <w:link w:val="a9"/>
    <w:uiPriority w:val="99"/>
    <w:rsid w:val="00036F2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1"/>
    <w:link w:val="a8"/>
    <w:uiPriority w:val="99"/>
    <w:rsid w:val="00036F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036F21"/>
    <w:pPr>
      <w:numPr>
        <w:numId w:val="14"/>
      </w:numPr>
      <w:contextualSpacing/>
    </w:pPr>
  </w:style>
  <w:style w:type="paragraph" w:customStyle="1" w:styleId="rubrikser">
    <w:name w:val="rubrikser"/>
    <w:basedOn w:val="a0"/>
    <w:rsid w:val="00036F21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17"/>
      <w:szCs w:val="17"/>
      <w:lang w:eastAsia="ru-RU"/>
    </w:rPr>
  </w:style>
  <w:style w:type="character" w:styleId="aa">
    <w:name w:val="Hyperlink"/>
    <w:basedOn w:val="a1"/>
    <w:uiPriority w:val="99"/>
    <w:unhideWhenUsed/>
    <w:rsid w:val="00A30C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Ибраева Виктория Маратовна</dc:creator>
  <cp:keywords/>
  <dc:description/>
  <cp:lastModifiedBy>Ибраева Виктория Маратовна</cp:lastModifiedBy>
  <cp:revision>3</cp:revision>
  <dcterms:created xsi:type="dcterms:W3CDTF">2018-03-19T03:59:00Z</dcterms:created>
  <dcterms:modified xsi:type="dcterms:W3CDTF">2018-03-19T04:02:00Z</dcterms:modified>
</cp:coreProperties>
</file>